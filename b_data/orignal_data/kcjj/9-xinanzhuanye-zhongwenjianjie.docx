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01686136"/>
        <w:docPartObj>
          <w:docPartGallery w:val="Table of Contents"/>
          <w:docPartUnique/>
        </w:docPartObj>
      </w:sdtPr>
      <w:sdtEndPr>
        <w:rPr>
          <w:b/>
          <w:bCs/>
        </w:rPr>
      </w:sdtEndPr>
      <w:sdtContent>
        <w:p w14:paraId="4CE34382" w14:textId="77777777" w:rsidR="003A5921" w:rsidRDefault="00000000">
          <w:pPr>
            <w:pStyle w:val="TOC10"/>
            <w:spacing w:before="0" w:line="300" w:lineRule="auto"/>
          </w:pPr>
          <w:r>
            <w:rPr>
              <w:lang w:val="zh-CN"/>
            </w:rPr>
            <w:t>目录</w:t>
          </w:r>
        </w:p>
        <w:p w14:paraId="45A1BAC0" w14:textId="77777777" w:rsidR="003A5921" w:rsidRDefault="00000000">
          <w:pPr>
            <w:pStyle w:val="TOC1"/>
            <w:tabs>
              <w:tab w:val="right" w:leader="dot" w:pos="8296"/>
            </w:tabs>
            <w:spacing w:line="300" w:lineRule="auto"/>
          </w:pPr>
          <w:r>
            <w:fldChar w:fldCharType="begin"/>
          </w:r>
          <w:r>
            <w:instrText xml:space="preserve"> TOC \o "1-3" \h \z \u </w:instrText>
          </w:r>
          <w:r>
            <w:fldChar w:fldCharType="separate"/>
          </w:r>
          <w:hyperlink w:anchor="_Toc81206346" w:history="1">
            <w:r>
              <w:rPr>
                <w:rStyle w:val="af2"/>
              </w:rPr>
              <w:t>0010121 离散数学</w:t>
            </w:r>
            <w:r>
              <w:tab/>
            </w:r>
            <w:r>
              <w:fldChar w:fldCharType="begin"/>
            </w:r>
            <w:r>
              <w:instrText xml:space="preserve"> PAGEREF _Toc81206346 \h </w:instrText>
            </w:r>
            <w:r>
              <w:fldChar w:fldCharType="separate"/>
            </w:r>
            <w:r>
              <w:t>1</w:t>
            </w:r>
            <w:r>
              <w:fldChar w:fldCharType="end"/>
            </w:r>
          </w:hyperlink>
        </w:p>
        <w:p w14:paraId="6886407F" w14:textId="77777777" w:rsidR="003A5921" w:rsidRDefault="00000000">
          <w:pPr>
            <w:pStyle w:val="TOC1"/>
            <w:tabs>
              <w:tab w:val="right" w:leader="dot" w:pos="8296"/>
            </w:tabs>
            <w:spacing w:line="300" w:lineRule="auto"/>
          </w:pPr>
          <w:hyperlink w:anchor="_Toc81206347" w:history="1">
            <w:r>
              <w:rPr>
                <w:rStyle w:val="af2"/>
              </w:rPr>
              <w:t>0010121 The Discrete Mathematics</w:t>
            </w:r>
            <w:r>
              <w:tab/>
            </w:r>
            <w:r>
              <w:fldChar w:fldCharType="begin"/>
            </w:r>
            <w:r>
              <w:instrText xml:space="preserve"> PAGEREF _Toc81206347 \h </w:instrText>
            </w:r>
            <w:r>
              <w:fldChar w:fldCharType="separate"/>
            </w:r>
            <w:r>
              <w:t>2</w:t>
            </w:r>
            <w:r>
              <w:fldChar w:fldCharType="end"/>
            </w:r>
          </w:hyperlink>
        </w:p>
        <w:p w14:paraId="016545CC" w14:textId="77777777" w:rsidR="003A5921" w:rsidRDefault="00000000">
          <w:pPr>
            <w:pStyle w:val="TOC1"/>
            <w:tabs>
              <w:tab w:val="right" w:leader="dot" w:pos="8296"/>
            </w:tabs>
            <w:spacing w:line="300" w:lineRule="auto"/>
          </w:pPr>
          <w:hyperlink w:anchor="_Toc81206348" w:history="1">
            <w:r>
              <w:rPr>
                <w:rStyle w:val="af2"/>
              </w:rPr>
              <w:t xml:space="preserve">0005686 </w:t>
            </w:r>
            <w:r>
              <w:rPr>
                <w:rStyle w:val="af2"/>
                <w:rFonts w:ascii="宋体" w:hAnsi="宋体"/>
              </w:rPr>
              <w:t>数字逻辑</w:t>
            </w:r>
            <w:r>
              <w:rPr>
                <w:rStyle w:val="af2"/>
                <w:rFonts w:ascii="宋体" w:hAnsi="宋体"/>
              </w:rPr>
              <w:t>Ⅰ</w:t>
            </w:r>
            <w:r>
              <w:tab/>
            </w:r>
            <w:r>
              <w:fldChar w:fldCharType="begin"/>
            </w:r>
            <w:r>
              <w:instrText xml:space="preserve"> PAGEREF _Toc81206348 \h </w:instrText>
            </w:r>
            <w:r>
              <w:fldChar w:fldCharType="separate"/>
            </w:r>
            <w:r>
              <w:t>4</w:t>
            </w:r>
            <w:r>
              <w:fldChar w:fldCharType="end"/>
            </w:r>
          </w:hyperlink>
        </w:p>
        <w:p w14:paraId="253347AD" w14:textId="77777777" w:rsidR="003A5921" w:rsidRDefault="00000000">
          <w:pPr>
            <w:pStyle w:val="TOC1"/>
            <w:tabs>
              <w:tab w:val="right" w:leader="dot" w:pos="8296"/>
            </w:tabs>
            <w:spacing w:line="300" w:lineRule="auto"/>
          </w:pPr>
          <w:hyperlink w:anchor="_Toc81206349" w:history="1">
            <w:r>
              <w:rPr>
                <w:rStyle w:val="af2"/>
              </w:rPr>
              <w:t>0005686 Digital Logic</w:t>
            </w:r>
            <w:r>
              <w:tab/>
            </w:r>
            <w:r>
              <w:fldChar w:fldCharType="begin"/>
            </w:r>
            <w:r>
              <w:instrText xml:space="preserve"> PAGEREF _Toc81206349 \h </w:instrText>
            </w:r>
            <w:r>
              <w:fldChar w:fldCharType="separate"/>
            </w:r>
            <w:r>
              <w:t>5</w:t>
            </w:r>
            <w:r>
              <w:fldChar w:fldCharType="end"/>
            </w:r>
          </w:hyperlink>
        </w:p>
        <w:p w14:paraId="3B5183E7" w14:textId="77777777" w:rsidR="003A5921" w:rsidRDefault="00000000">
          <w:pPr>
            <w:pStyle w:val="TOC1"/>
            <w:tabs>
              <w:tab w:val="right" w:leader="dot" w:pos="8296"/>
            </w:tabs>
            <w:spacing w:line="300" w:lineRule="auto"/>
          </w:pPr>
          <w:hyperlink w:anchor="_Toc81206350" w:history="1">
            <w:r>
              <w:rPr>
                <w:rStyle w:val="af2"/>
              </w:rPr>
              <w:t>0010677 网络空间安全导论</w:t>
            </w:r>
            <w:r>
              <w:tab/>
            </w:r>
            <w:r>
              <w:fldChar w:fldCharType="begin"/>
            </w:r>
            <w:r>
              <w:instrText xml:space="preserve"> PAGEREF _Toc81206350 \h </w:instrText>
            </w:r>
            <w:r>
              <w:fldChar w:fldCharType="separate"/>
            </w:r>
            <w:r>
              <w:t>7</w:t>
            </w:r>
            <w:r>
              <w:fldChar w:fldCharType="end"/>
            </w:r>
          </w:hyperlink>
        </w:p>
        <w:p w14:paraId="413E01E8" w14:textId="77777777" w:rsidR="003A5921" w:rsidRDefault="00000000">
          <w:pPr>
            <w:pStyle w:val="TOC1"/>
            <w:tabs>
              <w:tab w:val="right" w:leader="dot" w:pos="8296"/>
            </w:tabs>
            <w:spacing w:line="300" w:lineRule="auto"/>
          </w:pPr>
          <w:hyperlink w:anchor="_Toc81206351" w:history="1">
            <w:r>
              <w:rPr>
                <w:rStyle w:val="af2"/>
              </w:rPr>
              <w:t>0010677 Introduction to Cyberspace Security</w:t>
            </w:r>
            <w:r>
              <w:tab/>
            </w:r>
            <w:r>
              <w:fldChar w:fldCharType="begin"/>
            </w:r>
            <w:r>
              <w:instrText xml:space="preserve"> PAGEREF _Toc81206351 \h </w:instrText>
            </w:r>
            <w:r>
              <w:fldChar w:fldCharType="separate"/>
            </w:r>
            <w:r>
              <w:t>8</w:t>
            </w:r>
            <w:r>
              <w:fldChar w:fldCharType="end"/>
            </w:r>
          </w:hyperlink>
        </w:p>
        <w:p w14:paraId="02DC004B" w14:textId="77777777" w:rsidR="003A5921" w:rsidRDefault="00000000">
          <w:pPr>
            <w:pStyle w:val="TOC1"/>
            <w:tabs>
              <w:tab w:val="right" w:leader="dot" w:pos="8296"/>
            </w:tabs>
            <w:spacing w:line="300" w:lineRule="auto"/>
          </w:pPr>
          <w:hyperlink w:anchor="_Toc81206352" w:history="1">
            <w:r>
              <w:rPr>
                <w:rStyle w:val="af2"/>
              </w:rPr>
              <w:t>0010734 模拟电子技术</w:t>
            </w:r>
            <w:r>
              <w:tab/>
            </w:r>
            <w:r>
              <w:fldChar w:fldCharType="begin"/>
            </w:r>
            <w:r>
              <w:instrText xml:space="preserve"> PAGEREF _Toc81206352 \h </w:instrText>
            </w:r>
            <w:r>
              <w:fldChar w:fldCharType="separate"/>
            </w:r>
            <w:r>
              <w:t>10</w:t>
            </w:r>
            <w:r>
              <w:fldChar w:fldCharType="end"/>
            </w:r>
          </w:hyperlink>
        </w:p>
        <w:p w14:paraId="4D03FD02" w14:textId="77777777" w:rsidR="003A5921" w:rsidRDefault="00000000">
          <w:pPr>
            <w:pStyle w:val="TOC1"/>
            <w:tabs>
              <w:tab w:val="right" w:leader="dot" w:pos="8296"/>
            </w:tabs>
            <w:spacing w:line="300" w:lineRule="auto"/>
          </w:pPr>
          <w:hyperlink w:anchor="_Toc81206353" w:history="1">
            <w:r>
              <w:rPr>
                <w:rStyle w:val="af2"/>
              </w:rPr>
              <w:t>0010734 Analog Electronic Technology</w:t>
            </w:r>
            <w:r>
              <w:tab/>
            </w:r>
            <w:r>
              <w:fldChar w:fldCharType="begin"/>
            </w:r>
            <w:r>
              <w:instrText xml:space="preserve"> PAGEREF _Toc81206353 \h </w:instrText>
            </w:r>
            <w:r>
              <w:fldChar w:fldCharType="separate"/>
            </w:r>
            <w:r>
              <w:t>11</w:t>
            </w:r>
            <w:r>
              <w:fldChar w:fldCharType="end"/>
            </w:r>
          </w:hyperlink>
        </w:p>
        <w:p w14:paraId="2D0E25AC" w14:textId="77777777" w:rsidR="003A5921" w:rsidRDefault="00000000">
          <w:pPr>
            <w:pStyle w:val="TOC1"/>
            <w:tabs>
              <w:tab w:val="right" w:leader="dot" w:pos="8296"/>
            </w:tabs>
            <w:spacing w:line="300" w:lineRule="auto"/>
          </w:pPr>
          <w:hyperlink w:anchor="_Toc81206354" w:history="1">
            <w:r>
              <w:rPr>
                <w:rStyle w:val="af2"/>
              </w:rPr>
              <w:t>0008186</w:t>
            </w:r>
            <w:r>
              <w:rPr>
                <w:rStyle w:val="af2"/>
                <w:rFonts w:ascii="宋体" w:hAnsi="宋体"/>
              </w:rPr>
              <w:t xml:space="preserve"> </w:t>
            </w:r>
            <w:r>
              <w:rPr>
                <w:rStyle w:val="af2"/>
                <w:rFonts w:ascii="宋体" w:hAnsi="宋体"/>
              </w:rPr>
              <w:t>数据结构与算法</w:t>
            </w:r>
            <w:r>
              <w:tab/>
            </w:r>
            <w:r>
              <w:fldChar w:fldCharType="begin"/>
            </w:r>
            <w:r>
              <w:instrText xml:space="preserve"> PAGEREF _Toc81206354 \h </w:instrText>
            </w:r>
            <w:r>
              <w:fldChar w:fldCharType="separate"/>
            </w:r>
            <w:r>
              <w:t>12</w:t>
            </w:r>
            <w:r>
              <w:fldChar w:fldCharType="end"/>
            </w:r>
          </w:hyperlink>
        </w:p>
        <w:p w14:paraId="12C81034" w14:textId="77777777" w:rsidR="003A5921" w:rsidRDefault="00000000">
          <w:pPr>
            <w:pStyle w:val="TOC1"/>
            <w:tabs>
              <w:tab w:val="right" w:leader="dot" w:pos="8296"/>
            </w:tabs>
            <w:spacing w:line="300" w:lineRule="auto"/>
          </w:pPr>
          <w:hyperlink w:anchor="_Toc81206355" w:history="1">
            <w:r>
              <w:rPr>
                <w:rStyle w:val="af2"/>
              </w:rPr>
              <w:t>0008186 Data Structure and Algorithm</w:t>
            </w:r>
            <w:r>
              <w:tab/>
            </w:r>
            <w:r>
              <w:fldChar w:fldCharType="begin"/>
            </w:r>
            <w:r>
              <w:instrText xml:space="preserve"> PAGEREF _Toc81206355 \h </w:instrText>
            </w:r>
            <w:r>
              <w:fldChar w:fldCharType="separate"/>
            </w:r>
            <w:r>
              <w:t>13</w:t>
            </w:r>
            <w:r>
              <w:fldChar w:fldCharType="end"/>
            </w:r>
          </w:hyperlink>
        </w:p>
        <w:p w14:paraId="202250C4" w14:textId="77777777" w:rsidR="003A5921" w:rsidRDefault="00000000">
          <w:pPr>
            <w:pStyle w:val="TOC1"/>
            <w:tabs>
              <w:tab w:val="right" w:leader="dot" w:pos="8296"/>
            </w:tabs>
            <w:spacing w:line="300" w:lineRule="auto"/>
          </w:pPr>
          <w:hyperlink w:anchor="_Toc81206356" w:history="1">
            <w:r>
              <w:rPr>
                <w:rStyle w:val="af2"/>
              </w:rPr>
              <w:t>0007739</w:t>
            </w:r>
            <w:r>
              <w:rPr>
                <w:rStyle w:val="af2"/>
                <w:rFonts w:ascii="宋体" w:hAnsi="宋体"/>
              </w:rPr>
              <w:t xml:space="preserve"> </w:t>
            </w:r>
            <w:r>
              <w:rPr>
                <w:rStyle w:val="af2"/>
                <w:rFonts w:ascii="宋体" w:hAnsi="宋体"/>
              </w:rPr>
              <w:t>计算机组成原理</w:t>
            </w:r>
            <w:r>
              <w:tab/>
            </w:r>
            <w:r>
              <w:fldChar w:fldCharType="begin"/>
            </w:r>
            <w:r>
              <w:instrText xml:space="preserve"> PAGEREF _Toc81206356 \h </w:instrText>
            </w:r>
            <w:r>
              <w:fldChar w:fldCharType="separate"/>
            </w:r>
            <w:r>
              <w:t>14</w:t>
            </w:r>
            <w:r>
              <w:fldChar w:fldCharType="end"/>
            </w:r>
          </w:hyperlink>
        </w:p>
        <w:p w14:paraId="5F8139AE" w14:textId="77777777" w:rsidR="003A5921" w:rsidRDefault="00000000">
          <w:pPr>
            <w:pStyle w:val="TOC1"/>
            <w:tabs>
              <w:tab w:val="right" w:leader="dot" w:pos="8296"/>
            </w:tabs>
            <w:spacing w:line="300" w:lineRule="auto"/>
          </w:pPr>
          <w:hyperlink w:anchor="_Toc81206357" w:history="1">
            <w:r>
              <w:rPr>
                <w:rStyle w:val="af2"/>
              </w:rPr>
              <w:t>0007739 Principles of Computer Organization</w:t>
            </w:r>
            <w:r>
              <w:tab/>
            </w:r>
            <w:r>
              <w:fldChar w:fldCharType="begin"/>
            </w:r>
            <w:r>
              <w:instrText xml:space="preserve"> PAGEREF _Toc81206357 \h </w:instrText>
            </w:r>
            <w:r>
              <w:fldChar w:fldCharType="separate"/>
            </w:r>
            <w:r>
              <w:t>15</w:t>
            </w:r>
            <w:r>
              <w:fldChar w:fldCharType="end"/>
            </w:r>
          </w:hyperlink>
        </w:p>
        <w:p w14:paraId="7B8EB72D" w14:textId="77777777" w:rsidR="003A5921" w:rsidRDefault="00000000">
          <w:pPr>
            <w:pStyle w:val="TOC1"/>
            <w:tabs>
              <w:tab w:val="right" w:leader="dot" w:pos="8296"/>
            </w:tabs>
            <w:spacing w:line="300" w:lineRule="auto"/>
          </w:pPr>
          <w:hyperlink w:anchor="_Toc81206358" w:history="1">
            <w:r>
              <w:rPr>
                <w:rStyle w:val="af2"/>
              </w:rPr>
              <w:t>0010114 计算机网络（双语）</w:t>
            </w:r>
            <w:r>
              <w:tab/>
            </w:r>
            <w:r>
              <w:fldChar w:fldCharType="begin"/>
            </w:r>
            <w:r>
              <w:instrText xml:space="preserve"> PAGEREF _Toc81206358 \h </w:instrText>
            </w:r>
            <w:r>
              <w:fldChar w:fldCharType="separate"/>
            </w:r>
            <w:r>
              <w:t>16</w:t>
            </w:r>
            <w:r>
              <w:fldChar w:fldCharType="end"/>
            </w:r>
          </w:hyperlink>
        </w:p>
        <w:p w14:paraId="2D1639ED" w14:textId="77777777" w:rsidR="003A5921" w:rsidRDefault="00000000">
          <w:pPr>
            <w:pStyle w:val="TOC1"/>
            <w:tabs>
              <w:tab w:val="right" w:leader="dot" w:pos="8296"/>
            </w:tabs>
            <w:spacing w:line="300" w:lineRule="auto"/>
          </w:pPr>
          <w:hyperlink w:anchor="_Toc81206359" w:history="1">
            <w:r>
              <w:rPr>
                <w:rStyle w:val="af2"/>
              </w:rPr>
              <w:t>0010114 Computer Networks</w:t>
            </w:r>
            <w:r>
              <w:tab/>
            </w:r>
            <w:r>
              <w:fldChar w:fldCharType="begin"/>
            </w:r>
            <w:r>
              <w:instrText xml:space="preserve"> PAGEREF _Toc81206359 \h </w:instrText>
            </w:r>
            <w:r>
              <w:fldChar w:fldCharType="separate"/>
            </w:r>
            <w:r>
              <w:t>17</w:t>
            </w:r>
            <w:r>
              <w:fldChar w:fldCharType="end"/>
            </w:r>
          </w:hyperlink>
        </w:p>
        <w:p w14:paraId="48B9073F" w14:textId="77777777" w:rsidR="003A5921" w:rsidRDefault="00000000">
          <w:pPr>
            <w:pStyle w:val="TOC1"/>
            <w:tabs>
              <w:tab w:val="right" w:leader="dot" w:pos="8296"/>
            </w:tabs>
            <w:spacing w:line="300" w:lineRule="auto"/>
          </w:pPr>
          <w:hyperlink w:anchor="_Toc81206360" w:history="1">
            <w:r>
              <w:rPr>
                <w:rStyle w:val="af2"/>
              </w:rPr>
              <w:t>0010701 信息安全数学基础</w:t>
            </w:r>
            <w:r>
              <w:tab/>
            </w:r>
            <w:r>
              <w:fldChar w:fldCharType="begin"/>
            </w:r>
            <w:r>
              <w:instrText xml:space="preserve"> PAGEREF _Toc81206360 \h </w:instrText>
            </w:r>
            <w:r>
              <w:fldChar w:fldCharType="separate"/>
            </w:r>
            <w:r>
              <w:t>18</w:t>
            </w:r>
            <w:r>
              <w:fldChar w:fldCharType="end"/>
            </w:r>
          </w:hyperlink>
        </w:p>
        <w:p w14:paraId="7D57E708" w14:textId="77777777" w:rsidR="003A5921" w:rsidRDefault="00000000">
          <w:pPr>
            <w:pStyle w:val="TOC1"/>
            <w:tabs>
              <w:tab w:val="right" w:leader="dot" w:pos="8296"/>
            </w:tabs>
            <w:spacing w:line="300" w:lineRule="auto"/>
          </w:pPr>
          <w:hyperlink w:anchor="_Toc81206361" w:history="1">
            <w:r>
              <w:rPr>
                <w:rStyle w:val="af2"/>
              </w:rPr>
              <w:t>0010701 Mathematic Foundations of Information Security</w:t>
            </w:r>
            <w:r>
              <w:tab/>
            </w:r>
            <w:r>
              <w:fldChar w:fldCharType="begin"/>
            </w:r>
            <w:r>
              <w:instrText xml:space="preserve"> PAGEREF _Toc81206361 \h </w:instrText>
            </w:r>
            <w:r>
              <w:fldChar w:fldCharType="separate"/>
            </w:r>
            <w:r>
              <w:t>19</w:t>
            </w:r>
            <w:r>
              <w:fldChar w:fldCharType="end"/>
            </w:r>
          </w:hyperlink>
        </w:p>
        <w:p w14:paraId="3047145F" w14:textId="77777777" w:rsidR="003A5921" w:rsidRDefault="00000000">
          <w:pPr>
            <w:pStyle w:val="TOC1"/>
            <w:tabs>
              <w:tab w:val="right" w:leader="dot" w:pos="8296"/>
            </w:tabs>
            <w:spacing w:line="300" w:lineRule="auto"/>
          </w:pPr>
          <w:hyperlink w:anchor="_Toc81206362" w:history="1">
            <w:r>
              <w:rPr>
                <w:rStyle w:val="af2"/>
              </w:rPr>
              <w:t>0010065 操作系统原理及安全</w:t>
            </w:r>
            <w:r>
              <w:tab/>
            </w:r>
            <w:r>
              <w:fldChar w:fldCharType="begin"/>
            </w:r>
            <w:r>
              <w:instrText xml:space="preserve"> PAGEREF _Toc81206362 \h </w:instrText>
            </w:r>
            <w:r>
              <w:fldChar w:fldCharType="separate"/>
            </w:r>
            <w:r>
              <w:t>20</w:t>
            </w:r>
            <w:r>
              <w:fldChar w:fldCharType="end"/>
            </w:r>
          </w:hyperlink>
        </w:p>
        <w:p w14:paraId="31E53ABB" w14:textId="77777777" w:rsidR="003A5921" w:rsidRDefault="00000000">
          <w:pPr>
            <w:pStyle w:val="TOC1"/>
            <w:tabs>
              <w:tab w:val="right" w:leader="dot" w:pos="8296"/>
            </w:tabs>
            <w:spacing w:line="300" w:lineRule="auto"/>
          </w:pPr>
          <w:hyperlink w:anchor="_Toc81206363" w:history="1">
            <w:r>
              <w:rPr>
                <w:rStyle w:val="af2"/>
              </w:rPr>
              <w:t>0010065 Principle and Security of Operating System</w:t>
            </w:r>
            <w:r>
              <w:tab/>
            </w:r>
            <w:r>
              <w:fldChar w:fldCharType="begin"/>
            </w:r>
            <w:r>
              <w:instrText xml:space="preserve"> PAGEREF _Toc81206363 \h </w:instrText>
            </w:r>
            <w:r>
              <w:fldChar w:fldCharType="separate"/>
            </w:r>
            <w:r>
              <w:t>21</w:t>
            </w:r>
            <w:r>
              <w:fldChar w:fldCharType="end"/>
            </w:r>
          </w:hyperlink>
        </w:p>
        <w:p w14:paraId="420AF6F1" w14:textId="77777777" w:rsidR="003A5921" w:rsidRDefault="00000000">
          <w:pPr>
            <w:pStyle w:val="TOC1"/>
            <w:tabs>
              <w:tab w:val="right" w:leader="dot" w:pos="8296"/>
            </w:tabs>
            <w:spacing w:line="300" w:lineRule="auto"/>
          </w:pPr>
          <w:hyperlink w:anchor="_Toc81206364" w:history="1">
            <w:r>
              <w:rPr>
                <w:rStyle w:val="af2"/>
              </w:rPr>
              <w:t>0004864 密码学</w:t>
            </w:r>
            <w:r>
              <w:rPr>
                <w:rStyle w:val="af2"/>
                <w:rFonts w:ascii="宋体" w:hAnsi="宋体"/>
              </w:rPr>
              <w:t>Ⅰ</w:t>
            </w:r>
            <w:r>
              <w:tab/>
            </w:r>
            <w:r>
              <w:fldChar w:fldCharType="begin"/>
            </w:r>
            <w:r>
              <w:instrText xml:space="preserve"> PAGEREF _Toc81206364 \h </w:instrText>
            </w:r>
            <w:r>
              <w:fldChar w:fldCharType="separate"/>
            </w:r>
            <w:r>
              <w:t>23</w:t>
            </w:r>
            <w:r>
              <w:fldChar w:fldCharType="end"/>
            </w:r>
          </w:hyperlink>
        </w:p>
        <w:p w14:paraId="39B061AE" w14:textId="77777777" w:rsidR="003A5921" w:rsidRDefault="00000000">
          <w:pPr>
            <w:pStyle w:val="TOC1"/>
            <w:tabs>
              <w:tab w:val="right" w:leader="dot" w:pos="8296"/>
            </w:tabs>
            <w:spacing w:line="300" w:lineRule="auto"/>
          </w:pPr>
          <w:hyperlink w:anchor="_Toc81206365" w:history="1">
            <w:r>
              <w:rPr>
                <w:rStyle w:val="af2"/>
              </w:rPr>
              <w:t>0004864 Cryptography</w:t>
            </w:r>
            <w:r>
              <w:tab/>
            </w:r>
            <w:r>
              <w:fldChar w:fldCharType="begin"/>
            </w:r>
            <w:r>
              <w:instrText xml:space="preserve"> PAGEREF _Toc81206365 \h </w:instrText>
            </w:r>
            <w:r>
              <w:fldChar w:fldCharType="separate"/>
            </w:r>
            <w:r>
              <w:t>24</w:t>
            </w:r>
            <w:r>
              <w:fldChar w:fldCharType="end"/>
            </w:r>
          </w:hyperlink>
        </w:p>
        <w:p w14:paraId="3EA019CA" w14:textId="77777777" w:rsidR="003A5921" w:rsidRDefault="00000000">
          <w:pPr>
            <w:pStyle w:val="TOC1"/>
            <w:tabs>
              <w:tab w:val="right" w:leader="dot" w:pos="8296"/>
            </w:tabs>
            <w:spacing w:line="300" w:lineRule="auto"/>
          </w:pPr>
          <w:hyperlink w:anchor="_Toc81206366" w:history="1">
            <w:r>
              <w:rPr>
                <w:rStyle w:val="af2"/>
              </w:rPr>
              <w:t>0004850 安全协议</w:t>
            </w:r>
            <w:r>
              <w:tab/>
            </w:r>
            <w:r>
              <w:fldChar w:fldCharType="begin"/>
            </w:r>
            <w:r>
              <w:instrText xml:space="preserve"> PAGEREF _Toc81206366 \h </w:instrText>
            </w:r>
            <w:r>
              <w:fldChar w:fldCharType="separate"/>
            </w:r>
            <w:r>
              <w:t>25</w:t>
            </w:r>
            <w:r>
              <w:fldChar w:fldCharType="end"/>
            </w:r>
          </w:hyperlink>
        </w:p>
        <w:p w14:paraId="1F0A4276" w14:textId="77777777" w:rsidR="003A5921" w:rsidRDefault="00000000">
          <w:pPr>
            <w:pStyle w:val="TOC1"/>
            <w:tabs>
              <w:tab w:val="right" w:leader="dot" w:pos="8296"/>
            </w:tabs>
            <w:spacing w:line="300" w:lineRule="auto"/>
          </w:pPr>
          <w:hyperlink w:anchor="_Toc81206367" w:history="1">
            <w:r>
              <w:rPr>
                <w:rStyle w:val="af2"/>
              </w:rPr>
              <w:t>0004850 Network Security Protocols</w:t>
            </w:r>
            <w:r>
              <w:tab/>
            </w:r>
            <w:r>
              <w:fldChar w:fldCharType="begin"/>
            </w:r>
            <w:r>
              <w:instrText xml:space="preserve"> PAGEREF _Toc81206367 \h </w:instrText>
            </w:r>
            <w:r>
              <w:fldChar w:fldCharType="separate"/>
            </w:r>
            <w:r>
              <w:t>26</w:t>
            </w:r>
            <w:r>
              <w:fldChar w:fldCharType="end"/>
            </w:r>
          </w:hyperlink>
        </w:p>
        <w:p w14:paraId="67A467CE" w14:textId="77777777" w:rsidR="003A5921" w:rsidRDefault="00000000">
          <w:pPr>
            <w:pStyle w:val="TOC1"/>
            <w:tabs>
              <w:tab w:val="right" w:leader="dot" w:pos="8296"/>
            </w:tabs>
            <w:spacing w:line="300" w:lineRule="auto"/>
          </w:pPr>
          <w:hyperlink w:anchor="_Toc81206368" w:history="1">
            <w:r>
              <w:rPr>
                <w:rStyle w:val="af2"/>
              </w:rPr>
              <w:t>0008210 网络攻击与防护</w:t>
            </w:r>
            <w:r>
              <w:tab/>
            </w:r>
            <w:r>
              <w:fldChar w:fldCharType="begin"/>
            </w:r>
            <w:r>
              <w:instrText xml:space="preserve"> PAGEREF _Toc81206368 \h </w:instrText>
            </w:r>
            <w:r>
              <w:fldChar w:fldCharType="separate"/>
            </w:r>
            <w:r>
              <w:t>27</w:t>
            </w:r>
            <w:r>
              <w:fldChar w:fldCharType="end"/>
            </w:r>
          </w:hyperlink>
        </w:p>
        <w:p w14:paraId="292F39DB" w14:textId="77777777" w:rsidR="003A5921" w:rsidRDefault="00000000">
          <w:pPr>
            <w:pStyle w:val="TOC1"/>
            <w:tabs>
              <w:tab w:val="right" w:leader="dot" w:pos="8296"/>
            </w:tabs>
            <w:spacing w:line="300" w:lineRule="auto"/>
          </w:pPr>
          <w:hyperlink w:anchor="_Toc81206369" w:history="1">
            <w:r>
              <w:rPr>
                <w:rStyle w:val="af2"/>
              </w:rPr>
              <w:t>0008210 Network Attack and Protection</w:t>
            </w:r>
            <w:r>
              <w:tab/>
            </w:r>
            <w:r>
              <w:fldChar w:fldCharType="begin"/>
            </w:r>
            <w:r>
              <w:instrText xml:space="preserve"> PAGEREF _Toc81206369 \h </w:instrText>
            </w:r>
            <w:r>
              <w:fldChar w:fldCharType="separate"/>
            </w:r>
            <w:r>
              <w:t>28</w:t>
            </w:r>
            <w:r>
              <w:fldChar w:fldCharType="end"/>
            </w:r>
          </w:hyperlink>
        </w:p>
        <w:p w14:paraId="13CB4F3E" w14:textId="77777777" w:rsidR="003A5921" w:rsidRDefault="00000000">
          <w:pPr>
            <w:pStyle w:val="TOC1"/>
            <w:tabs>
              <w:tab w:val="right" w:leader="dot" w:pos="8296"/>
            </w:tabs>
            <w:spacing w:line="300" w:lineRule="auto"/>
          </w:pPr>
          <w:hyperlink w:anchor="_Toc81206370" w:history="1">
            <w:r>
              <w:rPr>
                <w:rStyle w:val="af2"/>
              </w:rPr>
              <w:t>0010652 数据库原理及安全</w:t>
            </w:r>
            <w:r>
              <w:tab/>
            </w:r>
            <w:r>
              <w:fldChar w:fldCharType="begin"/>
            </w:r>
            <w:r>
              <w:instrText xml:space="preserve"> PAGEREF _Toc81206370 \h </w:instrText>
            </w:r>
            <w:r>
              <w:fldChar w:fldCharType="separate"/>
            </w:r>
            <w:r>
              <w:t>29</w:t>
            </w:r>
            <w:r>
              <w:fldChar w:fldCharType="end"/>
            </w:r>
          </w:hyperlink>
        </w:p>
        <w:p w14:paraId="79ABB857" w14:textId="77777777" w:rsidR="003A5921" w:rsidRDefault="00000000">
          <w:pPr>
            <w:pStyle w:val="TOC1"/>
            <w:tabs>
              <w:tab w:val="right" w:leader="dot" w:pos="8296"/>
            </w:tabs>
            <w:spacing w:line="300" w:lineRule="auto"/>
          </w:pPr>
          <w:hyperlink w:anchor="_Toc81206371" w:history="1">
            <w:r>
              <w:rPr>
                <w:rStyle w:val="af2"/>
              </w:rPr>
              <w:t>0010652 Database Principle and Security</w:t>
            </w:r>
            <w:r>
              <w:tab/>
            </w:r>
            <w:r>
              <w:fldChar w:fldCharType="begin"/>
            </w:r>
            <w:r>
              <w:instrText xml:space="preserve"> PAGEREF _Toc81206371 \h </w:instrText>
            </w:r>
            <w:r>
              <w:fldChar w:fldCharType="separate"/>
            </w:r>
            <w:r>
              <w:t>30</w:t>
            </w:r>
            <w:r>
              <w:fldChar w:fldCharType="end"/>
            </w:r>
          </w:hyperlink>
        </w:p>
        <w:p w14:paraId="4BCBD1FF" w14:textId="77777777" w:rsidR="003A5921" w:rsidRDefault="00000000">
          <w:pPr>
            <w:pStyle w:val="TOC1"/>
            <w:tabs>
              <w:tab w:val="right" w:leader="dot" w:pos="8296"/>
            </w:tabs>
            <w:spacing w:line="300" w:lineRule="auto"/>
          </w:pPr>
          <w:hyperlink w:anchor="_Toc81206372" w:history="1">
            <w:r>
              <w:rPr>
                <w:rStyle w:val="af2"/>
              </w:rPr>
              <w:t>0010706 信息系统安全</w:t>
            </w:r>
            <w:r>
              <w:tab/>
            </w:r>
            <w:r>
              <w:fldChar w:fldCharType="begin"/>
            </w:r>
            <w:r>
              <w:instrText xml:space="preserve"> PAGEREF _Toc81206372 \h </w:instrText>
            </w:r>
            <w:r>
              <w:fldChar w:fldCharType="separate"/>
            </w:r>
            <w:r>
              <w:t>32</w:t>
            </w:r>
            <w:r>
              <w:fldChar w:fldCharType="end"/>
            </w:r>
          </w:hyperlink>
        </w:p>
        <w:p w14:paraId="65440F28" w14:textId="77777777" w:rsidR="003A5921" w:rsidRDefault="00000000">
          <w:pPr>
            <w:pStyle w:val="TOC1"/>
            <w:tabs>
              <w:tab w:val="right" w:leader="dot" w:pos="8296"/>
            </w:tabs>
            <w:spacing w:line="300" w:lineRule="auto"/>
          </w:pPr>
          <w:hyperlink w:anchor="_Toc81206373" w:history="1">
            <w:r>
              <w:rPr>
                <w:rStyle w:val="af2"/>
              </w:rPr>
              <w:t>0010706 Information System Security</w:t>
            </w:r>
            <w:r>
              <w:tab/>
            </w:r>
            <w:r>
              <w:fldChar w:fldCharType="begin"/>
            </w:r>
            <w:r>
              <w:instrText xml:space="preserve"> PAGEREF _Toc81206373 \h </w:instrText>
            </w:r>
            <w:r>
              <w:fldChar w:fldCharType="separate"/>
            </w:r>
            <w:r>
              <w:t>33</w:t>
            </w:r>
            <w:r>
              <w:fldChar w:fldCharType="end"/>
            </w:r>
          </w:hyperlink>
        </w:p>
        <w:p w14:paraId="7F066478" w14:textId="77777777" w:rsidR="003A5921" w:rsidRDefault="00000000">
          <w:pPr>
            <w:pStyle w:val="TOC1"/>
            <w:tabs>
              <w:tab w:val="right" w:leader="dot" w:pos="8296"/>
            </w:tabs>
            <w:spacing w:line="300" w:lineRule="auto"/>
          </w:pPr>
          <w:hyperlink w:anchor="_Toc81206374" w:history="1">
            <w:r>
              <w:rPr>
                <w:rStyle w:val="af2"/>
              </w:rPr>
              <w:t>0008185</w:t>
            </w:r>
            <w:r>
              <w:rPr>
                <w:rStyle w:val="af2"/>
                <w:rFonts w:ascii="宋体" w:hAnsi="宋体"/>
              </w:rPr>
              <w:t xml:space="preserve"> </w:t>
            </w:r>
            <w:r>
              <w:rPr>
                <w:rStyle w:val="af2"/>
                <w:rFonts w:ascii="宋体" w:hAnsi="宋体"/>
              </w:rPr>
              <w:t>数字逻辑实验</w:t>
            </w:r>
            <w:r>
              <w:tab/>
            </w:r>
            <w:r>
              <w:fldChar w:fldCharType="begin"/>
            </w:r>
            <w:r>
              <w:instrText xml:space="preserve"> PAGEREF _Toc81206374 \h </w:instrText>
            </w:r>
            <w:r>
              <w:fldChar w:fldCharType="separate"/>
            </w:r>
            <w:r>
              <w:t>34</w:t>
            </w:r>
            <w:r>
              <w:fldChar w:fldCharType="end"/>
            </w:r>
          </w:hyperlink>
        </w:p>
        <w:p w14:paraId="334941DC" w14:textId="77777777" w:rsidR="003A5921" w:rsidRDefault="00000000">
          <w:pPr>
            <w:pStyle w:val="TOC1"/>
            <w:tabs>
              <w:tab w:val="right" w:leader="dot" w:pos="8296"/>
            </w:tabs>
            <w:spacing w:line="300" w:lineRule="auto"/>
          </w:pPr>
          <w:hyperlink w:anchor="_Toc81206375" w:history="1">
            <w:r>
              <w:rPr>
                <w:rStyle w:val="af2"/>
              </w:rPr>
              <w:t>0008185 Digital Logic Experiment</w:t>
            </w:r>
            <w:r>
              <w:tab/>
            </w:r>
            <w:r>
              <w:fldChar w:fldCharType="begin"/>
            </w:r>
            <w:r>
              <w:instrText xml:space="preserve"> PAGEREF _Toc81206375 \h </w:instrText>
            </w:r>
            <w:r>
              <w:fldChar w:fldCharType="separate"/>
            </w:r>
            <w:r>
              <w:t>35</w:t>
            </w:r>
            <w:r>
              <w:fldChar w:fldCharType="end"/>
            </w:r>
          </w:hyperlink>
        </w:p>
        <w:p w14:paraId="1C706EEA" w14:textId="77777777" w:rsidR="003A5921" w:rsidRDefault="00000000">
          <w:pPr>
            <w:pStyle w:val="TOC1"/>
            <w:tabs>
              <w:tab w:val="right" w:leader="dot" w:pos="8296"/>
            </w:tabs>
            <w:spacing w:line="300" w:lineRule="auto"/>
          </w:pPr>
          <w:hyperlink w:anchor="_Toc81206376" w:history="1">
            <w:r>
              <w:rPr>
                <w:rStyle w:val="af2"/>
              </w:rPr>
              <w:t>0008153 计算机网络实验</w:t>
            </w:r>
            <w:r>
              <w:tab/>
            </w:r>
            <w:r>
              <w:fldChar w:fldCharType="begin"/>
            </w:r>
            <w:r>
              <w:instrText xml:space="preserve"> PAGEREF _Toc81206376 \h </w:instrText>
            </w:r>
            <w:r>
              <w:fldChar w:fldCharType="separate"/>
            </w:r>
            <w:r>
              <w:t>36</w:t>
            </w:r>
            <w:r>
              <w:fldChar w:fldCharType="end"/>
            </w:r>
          </w:hyperlink>
        </w:p>
        <w:p w14:paraId="205BC041" w14:textId="77777777" w:rsidR="003A5921" w:rsidRDefault="00000000">
          <w:pPr>
            <w:pStyle w:val="TOC1"/>
            <w:tabs>
              <w:tab w:val="right" w:leader="dot" w:pos="8296"/>
            </w:tabs>
            <w:spacing w:line="300" w:lineRule="auto"/>
          </w:pPr>
          <w:hyperlink w:anchor="_Toc81206377" w:history="1">
            <w:r>
              <w:rPr>
                <w:rStyle w:val="af2"/>
              </w:rPr>
              <w:t>0008153 Computer Networks Experiments</w:t>
            </w:r>
            <w:r>
              <w:tab/>
            </w:r>
            <w:r>
              <w:fldChar w:fldCharType="begin"/>
            </w:r>
            <w:r>
              <w:instrText xml:space="preserve"> PAGEREF _Toc81206377 \h </w:instrText>
            </w:r>
            <w:r>
              <w:fldChar w:fldCharType="separate"/>
            </w:r>
            <w:r>
              <w:t>37</w:t>
            </w:r>
            <w:r>
              <w:fldChar w:fldCharType="end"/>
            </w:r>
          </w:hyperlink>
        </w:p>
        <w:p w14:paraId="7AEB4EC2" w14:textId="77777777" w:rsidR="003A5921" w:rsidRDefault="00000000">
          <w:pPr>
            <w:pStyle w:val="TOC1"/>
            <w:tabs>
              <w:tab w:val="right" w:leader="dot" w:pos="8296"/>
            </w:tabs>
            <w:spacing w:line="300" w:lineRule="auto"/>
          </w:pPr>
          <w:hyperlink w:anchor="_Toc81206378" w:history="1">
            <w:r>
              <w:rPr>
                <w:rStyle w:val="af2"/>
              </w:rPr>
              <w:t>0007375</w:t>
            </w:r>
            <w:r>
              <w:rPr>
                <w:rStyle w:val="af2"/>
                <w:rFonts w:ascii="宋体" w:hAnsi="宋体"/>
              </w:rPr>
              <w:t xml:space="preserve"> </w:t>
            </w:r>
            <w:r>
              <w:rPr>
                <w:rStyle w:val="af2"/>
                <w:rFonts w:ascii="宋体" w:hAnsi="宋体"/>
              </w:rPr>
              <w:t>计算机组成原理课设</w:t>
            </w:r>
            <w:r>
              <w:tab/>
            </w:r>
            <w:r>
              <w:fldChar w:fldCharType="begin"/>
            </w:r>
            <w:r>
              <w:instrText xml:space="preserve"> PAGEREF _Toc81206378 \h </w:instrText>
            </w:r>
            <w:r>
              <w:fldChar w:fldCharType="separate"/>
            </w:r>
            <w:r>
              <w:t>38</w:t>
            </w:r>
            <w:r>
              <w:fldChar w:fldCharType="end"/>
            </w:r>
          </w:hyperlink>
        </w:p>
        <w:p w14:paraId="30395DD1" w14:textId="77777777" w:rsidR="003A5921" w:rsidRDefault="00000000">
          <w:pPr>
            <w:pStyle w:val="TOC1"/>
            <w:tabs>
              <w:tab w:val="right" w:leader="dot" w:pos="8296"/>
            </w:tabs>
            <w:spacing w:line="300" w:lineRule="auto"/>
          </w:pPr>
          <w:hyperlink w:anchor="_Toc81206379" w:history="1">
            <w:r>
              <w:rPr>
                <w:rStyle w:val="af2"/>
              </w:rPr>
              <w:t>0007375 Principles of Computer Organization Project</w:t>
            </w:r>
            <w:r>
              <w:tab/>
            </w:r>
            <w:r>
              <w:fldChar w:fldCharType="begin"/>
            </w:r>
            <w:r>
              <w:instrText xml:space="preserve"> PAGEREF _Toc81206379 \h </w:instrText>
            </w:r>
            <w:r>
              <w:fldChar w:fldCharType="separate"/>
            </w:r>
            <w:r>
              <w:t>39</w:t>
            </w:r>
            <w:r>
              <w:fldChar w:fldCharType="end"/>
            </w:r>
          </w:hyperlink>
        </w:p>
        <w:p w14:paraId="23D0DFC9" w14:textId="77777777" w:rsidR="003A5921" w:rsidRDefault="00000000">
          <w:pPr>
            <w:pStyle w:val="TOC1"/>
            <w:tabs>
              <w:tab w:val="right" w:leader="dot" w:pos="8296"/>
            </w:tabs>
            <w:spacing w:line="300" w:lineRule="auto"/>
          </w:pPr>
          <w:hyperlink w:anchor="_Toc81206380" w:history="1">
            <w:r>
              <w:rPr>
                <w:rStyle w:val="af2"/>
                <w:rFonts w:ascii="宋体" w:hAnsi="宋体"/>
              </w:rPr>
              <w:t xml:space="preserve">0002761 </w:t>
            </w:r>
            <w:r>
              <w:rPr>
                <w:rStyle w:val="af2"/>
                <w:rFonts w:ascii="宋体" w:hAnsi="宋体"/>
              </w:rPr>
              <w:t>数据结构课设</w:t>
            </w:r>
            <w:r>
              <w:rPr>
                <w:rStyle w:val="af2"/>
                <w:rFonts w:ascii="宋体" w:hAnsi="宋体"/>
              </w:rPr>
              <w:t>Ⅰ</w:t>
            </w:r>
            <w:r>
              <w:tab/>
            </w:r>
            <w:r>
              <w:fldChar w:fldCharType="begin"/>
            </w:r>
            <w:r>
              <w:instrText xml:space="preserve"> PAGEREF _Toc81206380 \h </w:instrText>
            </w:r>
            <w:r>
              <w:fldChar w:fldCharType="separate"/>
            </w:r>
            <w:r>
              <w:t>40</w:t>
            </w:r>
            <w:r>
              <w:fldChar w:fldCharType="end"/>
            </w:r>
          </w:hyperlink>
        </w:p>
        <w:p w14:paraId="1F25F917" w14:textId="77777777" w:rsidR="003A5921" w:rsidRDefault="00000000">
          <w:pPr>
            <w:pStyle w:val="TOC1"/>
            <w:tabs>
              <w:tab w:val="right" w:leader="dot" w:pos="8296"/>
            </w:tabs>
            <w:spacing w:line="300" w:lineRule="auto"/>
          </w:pPr>
          <w:hyperlink w:anchor="_Toc81206381" w:history="1">
            <w:r>
              <w:rPr>
                <w:rStyle w:val="af2"/>
              </w:rPr>
              <w:t>0002761 Curriculum Design for Data Structure</w:t>
            </w:r>
            <w:r>
              <w:tab/>
            </w:r>
            <w:r>
              <w:fldChar w:fldCharType="begin"/>
            </w:r>
            <w:r>
              <w:instrText xml:space="preserve"> PAGEREF _Toc81206381 \h </w:instrText>
            </w:r>
            <w:r>
              <w:fldChar w:fldCharType="separate"/>
            </w:r>
            <w:r>
              <w:t>41</w:t>
            </w:r>
            <w:r>
              <w:fldChar w:fldCharType="end"/>
            </w:r>
          </w:hyperlink>
        </w:p>
        <w:p w14:paraId="0ED19D62" w14:textId="77777777" w:rsidR="003A5921" w:rsidRDefault="00000000">
          <w:pPr>
            <w:pStyle w:val="TOC1"/>
            <w:tabs>
              <w:tab w:val="right" w:leader="dot" w:pos="8296"/>
            </w:tabs>
            <w:spacing w:line="300" w:lineRule="auto"/>
          </w:pPr>
          <w:hyperlink w:anchor="_Toc81206382" w:history="1">
            <w:r>
              <w:rPr>
                <w:rStyle w:val="af2"/>
              </w:rPr>
              <w:t>0010694 系统安全综合课程设计</w:t>
            </w:r>
            <w:r>
              <w:rPr>
                <w:rStyle w:val="af2"/>
                <w:rFonts w:ascii="宋体" w:hAnsi="宋体"/>
              </w:rPr>
              <w:t>Ⅰ</w:t>
            </w:r>
            <w:r>
              <w:tab/>
            </w:r>
            <w:r>
              <w:fldChar w:fldCharType="begin"/>
            </w:r>
            <w:r>
              <w:instrText xml:space="preserve"> PAGEREF _Toc81206382 \h </w:instrText>
            </w:r>
            <w:r>
              <w:fldChar w:fldCharType="separate"/>
            </w:r>
            <w:r>
              <w:t>42</w:t>
            </w:r>
            <w:r>
              <w:fldChar w:fldCharType="end"/>
            </w:r>
          </w:hyperlink>
        </w:p>
        <w:p w14:paraId="1A8F6AA8" w14:textId="77777777" w:rsidR="003A5921" w:rsidRDefault="00000000">
          <w:pPr>
            <w:pStyle w:val="TOC1"/>
            <w:tabs>
              <w:tab w:val="right" w:leader="dot" w:pos="8296"/>
            </w:tabs>
            <w:spacing w:line="300" w:lineRule="auto"/>
          </w:pPr>
          <w:hyperlink w:anchor="_Toc81206383" w:history="1">
            <w:r>
              <w:rPr>
                <w:rStyle w:val="af2"/>
              </w:rPr>
              <w:t>0010694 Integrated Design on System Security</w:t>
            </w:r>
            <w:r>
              <w:tab/>
            </w:r>
            <w:r>
              <w:fldChar w:fldCharType="begin"/>
            </w:r>
            <w:r>
              <w:instrText xml:space="preserve"> PAGEREF _Toc81206383 \h </w:instrText>
            </w:r>
            <w:r>
              <w:fldChar w:fldCharType="separate"/>
            </w:r>
            <w:r>
              <w:t>43</w:t>
            </w:r>
            <w:r>
              <w:fldChar w:fldCharType="end"/>
            </w:r>
          </w:hyperlink>
        </w:p>
        <w:p w14:paraId="0AFB6F66" w14:textId="77777777" w:rsidR="003A5921" w:rsidRDefault="00000000">
          <w:pPr>
            <w:pStyle w:val="TOC1"/>
            <w:tabs>
              <w:tab w:val="right" w:leader="dot" w:pos="8296"/>
            </w:tabs>
            <w:spacing w:line="300" w:lineRule="auto"/>
          </w:pPr>
          <w:hyperlink w:anchor="_Toc81206384" w:history="1">
            <w:r>
              <w:rPr>
                <w:rStyle w:val="af2"/>
              </w:rPr>
              <w:t>0008203 网络安全综合课程设计</w:t>
            </w:r>
            <w:r>
              <w:tab/>
            </w:r>
            <w:r>
              <w:fldChar w:fldCharType="begin"/>
            </w:r>
            <w:r>
              <w:instrText xml:space="preserve"> PAGEREF _Toc81206384 \h </w:instrText>
            </w:r>
            <w:r>
              <w:fldChar w:fldCharType="separate"/>
            </w:r>
            <w:r>
              <w:t>44</w:t>
            </w:r>
            <w:r>
              <w:fldChar w:fldCharType="end"/>
            </w:r>
          </w:hyperlink>
        </w:p>
        <w:p w14:paraId="6AED50A7" w14:textId="77777777" w:rsidR="003A5921" w:rsidRDefault="00000000">
          <w:pPr>
            <w:pStyle w:val="TOC1"/>
            <w:tabs>
              <w:tab w:val="right" w:leader="dot" w:pos="8296"/>
            </w:tabs>
            <w:spacing w:line="300" w:lineRule="auto"/>
          </w:pPr>
          <w:hyperlink w:anchor="_Toc81206385" w:history="1">
            <w:r>
              <w:rPr>
                <w:rStyle w:val="af2"/>
              </w:rPr>
              <w:t>0008203 Integrated Curriculum Design of Network Security</w:t>
            </w:r>
            <w:r>
              <w:tab/>
            </w:r>
            <w:r>
              <w:fldChar w:fldCharType="begin"/>
            </w:r>
            <w:r>
              <w:instrText xml:space="preserve"> PAGEREF _Toc81206385 \h </w:instrText>
            </w:r>
            <w:r>
              <w:fldChar w:fldCharType="separate"/>
            </w:r>
            <w:r>
              <w:t>45</w:t>
            </w:r>
            <w:r>
              <w:fldChar w:fldCharType="end"/>
            </w:r>
          </w:hyperlink>
        </w:p>
        <w:p w14:paraId="2D3C0424" w14:textId="77777777" w:rsidR="003A5921" w:rsidRDefault="00000000">
          <w:pPr>
            <w:pStyle w:val="TOC1"/>
            <w:tabs>
              <w:tab w:val="right" w:leader="dot" w:pos="8296"/>
            </w:tabs>
            <w:spacing w:line="300" w:lineRule="auto"/>
          </w:pPr>
          <w:hyperlink w:anchor="_Toc81206386" w:history="1">
            <w:r>
              <w:rPr>
                <w:rStyle w:val="af2"/>
              </w:rPr>
              <w:t>0007366 工作实习</w:t>
            </w:r>
            <w:r>
              <w:tab/>
            </w:r>
            <w:r>
              <w:fldChar w:fldCharType="begin"/>
            </w:r>
            <w:r>
              <w:instrText xml:space="preserve"> PAGEREF _Toc81206386 \h </w:instrText>
            </w:r>
            <w:r>
              <w:fldChar w:fldCharType="separate"/>
            </w:r>
            <w:r>
              <w:t>46</w:t>
            </w:r>
            <w:r>
              <w:fldChar w:fldCharType="end"/>
            </w:r>
          </w:hyperlink>
        </w:p>
        <w:p w14:paraId="72779B16" w14:textId="77777777" w:rsidR="003A5921" w:rsidRDefault="00000000">
          <w:pPr>
            <w:pStyle w:val="TOC1"/>
            <w:tabs>
              <w:tab w:val="right" w:leader="dot" w:pos="8296"/>
            </w:tabs>
            <w:spacing w:line="300" w:lineRule="auto"/>
          </w:pPr>
          <w:hyperlink w:anchor="_Toc81206387" w:history="1">
            <w:r>
              <w:rPr>
                <w:rStyle w:val="af2"/>
              </w:rPr>
              <w:t>0007366 Work Practice</w:t>
            </w:r>
            <w:r>
              <w:tab/>
            </w:r>
            <w:r>
              <w:fldChar w:fldCharType="begin"/>
            </w:r>
            <w:r>
              <w:instrText xml:space="preserve"> PAGEREF _Toc81206387 \h </w:instrText>
            </w:r>
            <w:r>
              <w:fldChar w:fldCharType="separate"/>
            </w:r>
            <w:r>
              <w:t>47</w:t>
            </w:r>
            <w:r>
              <w:fldChar w:fldCharType="end"/>
            </w:r>
          </w:hyperlink>
        </w:p>
        <w:p w14:paraId="71859C2A" w14:textId="77777777" w:rsidR="003A5921" w:rsidRDefault="00000000">
          <w:pPr>
            <w:pStyle w:val="TOC1"/>
            <w:tabs>
              <w:tab w:val="right" w:leader="dot" w:pos="8296"/>
            </w:tabs>
            <w:spacing w:line="300" w:lineRule="auto"/>
          </w:pPr>
          <w:hyperlink w:anchor="_Toc81206388" w:history="1">
            <w:r>
              <w:rPr>
                <w:rStyle w:val="af2"/>
              </w:rPr>
              <w:t>0008184 毕业设计（论文）</w:t>
            </w:r>
            <w:r>
              <w:tab/>
            </w:r>
            <w:r>
              <w:fldChar w:fldCharType="begin"/>
            </w:r>
            <w:r>
              <w:instrText xml:space="preserve"> PAGEREF _Toc81206388 \h </w:instrText>
            </w:r>
            <w:r>
              <w:fldChar w:fldCharType="separate"/>
            </w:r>
            <w:r>
              <w:t>48</w:t>
            </w:r>
            <w:r>
              <w:fldChar w:fldCharType="end"/>
            </w:r>
          </w:hyperlink>
        </w:p>
        <w:p w14:paraId="2DC4FD28" w14:textId="77777777" w:rsidR="003A5921" w:rsidRDefault="00000000">
          <w:pPr>
            <w:pStyle w:val="TOC1"/>
            <w:tabs>
              <w:tab w:val="right" w:leader="dot" w:pos="8296"/>
            </w:tabs>
            <w:spacing w:line="300" w:lineRule="auto"/>
          </w:pPr>
          <w:hyperlink w:anchor="_Toc81206389" w:history="1">
            <w:r>
              <w:rPr>
                <w:rStyle w:val="af2"/>
                <w:rFonts w:eastAsia="仿宋"/>
              </w:rPr>
              <w:t>0008184 Graduation Project</w:t>
            </w:r>
            <w:r>
              <w:tab/>
            </w:r>
            <w:r>
              <w:fldChar w:fldCharType="begin"/>
            </w:r>
            <w:r>
              <w:instrText xml:space="preserve"> PAGEREF _Toc81206389 \h </w:instrText>
            </w:r>
            <w:r>
              <w:fldChar w:fldCharType="separate"/>
            </w:r>
            <w:r>
              <w:t>49</w:t>
            </w:r>
            <w:r>
              <w:fldChar w:fldCharType="end"/>
            </w:r>
          </w:hyperlink>
        </w:p>
        <w:p w14:paraId="7930B1C8" w14:textId="77777777" w:rsidR="003A5921" w:rsidRDefault="00000000">
          <w:pPr>
            <w:pStyle w:val="TOC1"/>
            <w:tabs>
              <w:tab w:val="right" w:leader="dot" w:pos="8296"/>
            </w:tabs>
            <w:spacing w:line="300" w:lineRule="auto"/>
          </w:pPr>
          <w:hyperlink w:anchor="_Toc81206390" w:history="1">
            <w:r>
              <w:rPr>
                <w:rStyle w:val="af2"/>
              </w:rPr>
              <w:t>0008204 固件原理课设</w:t>
            </w:r>
            <w:r>
              <w:tab/>
            </w:r>
            <w:r>
              <w:fldChar w:fldCharType="begin"/>
            </w:r>
            <w:r>
              <w:instrText xml:space="preserve"> PAGEREF _Toc81206390 \h </w:instrText>
            </w:r>
            <w:r>
              <w:fldChar w:fldCharType="separate"/>
            </w:r>
            <w:r>
              <w:t>50</w:t>
            </w:r>
            <w:r>
              <w:fldChar w:fldCharType="end"/>
            </w:r>
          </w:hyperlink>
        </w:p>
        <w:p w14:paraId="5C214615" w14:textId="77777777" w:rsidR="003A5921" w:rsidRDefault="00000000">
          <w:pPr>
            <w:pStyle w:val="TOC1"/>
            <w:tabs>
              <w:tab w:val="right" w:leader="dot" w:pos="8296"/>
            </w:tabs>
            <w:spacing w:line="300" w:lineRule="auto"/>
          </w:pPr>
          <w:hyperlink w:anchor="_Toc81206391" w:history="1">
            <w:r>
              <w:rPr>
                <w:rStyle w:val="af2"/>
              </w:rPr>
              <w:t>0008204 Practice on Principle of Firmware</w:t>
            </w:r>
            <w:r>
              <w:tab/>
            </w:r>
            <w:r>
              <w:fldChar w:fldCharType="begin"/>
            </w:r>
            <w:r>
              <w:instrText xml:space="preserve"> PAGEREF _Toc81206391 \h </w:instrText>
            </w:r>
            <w:r>
              <w:fldChar w:fldCharType="separate"/>
            </w:r>
            <w:r>
              <w:t>51</w:t>
            </w:r>
            <w:r>
              <w:fldChar w:fldCharType="end"/>
            </w:r>
          </w:hyperlink>
        </w:p>
        <w:p w14:paraId="038A7A5C" w14:textId="77777777" w:rsidR="003A5921" w:rsidRDefault="00000000">
          <w:pPr>
            <w:pStyle w:val="TOC1"/>
            <w:tabs>
              <w:tab w:val="right" w:leader="dot" w:pos="8296"/>
            </w:tabs>
            <w:spacing w:line="300" w:lineRule="auto"/>
          </w:pPr>
          <w:hyperlink w:anchor="_Toc81206392" w:history="1">
            <w:r>
              <w:rPr>
                <w:rStyle w:val="af2"/>
              </w:rPr>
              <w:t>0004851 安全协议课设</w:t>
            </w:r>
            <w:r>
              <w:tab/>
            </w:r>
            <w:r>
              <w:fldChar w:fldCharType="begin"/>
            </w:r>
            <w:r>
              <w:instrText xml:space="preserve"> PAGEREF _Toc81206392 \h </w:instrText>
            </w:r>
            <w:r>
              <w:fldChar w:fldCharType="separate"/>
            </w:r>
            <w:r>
              <w:t>52</w:t>
            </w:r>
            <w:r>
              <w:fldChar w:fldCharType="end"/>
            </w:r>
          </w:hyperlink>
        </w:p>
        <w:p w14:paraId="7284D005" w14:textId="77777777" w:rsidR="003A5921" w:rsidRDefault="00000000">
          <w:pPr>
            <w:pStyle w:val="TOC1"/>
            <w:tabs>
              <w:tab w:val="right" w:leader="dot" w:pos="8296"/>
            </w:tabs>
            <w:spacing w:line="300" w:lineRule="auto"/>
          </w:pPr>
          <w:hyperlink w:anchor="_Toc81206393" w:history="1">
            <w:r>
              <w:rPr>
                <w:rStyle w:val="af2"/>
              </w:rPr>
              <w:t>0004851 Curriculum Design of Security Protocols</w:t>
            </w:r>
            <w:r>
              <w:tab/>
            </w:r>
            <w:r>
              <w:fldChar w:fldCharType="begin"/>
            </w:r>
            <w:r>
              <w:instrText xml:space="preserve"> PAGEREF _Toc81206393 \h </w:instrText>
            </w:r>
            <w:r>
              <w:fldChar w:fldCharType="separate"/>
            </w:r>
            <w:r>
              <w:t>53</w:t>
            </w:r>
            <w:r>
              <w:fldChar w:fldCharType="end"/>
            </w:r>
          </w:hyperlink>
        </w:p>
        <w:p w14:paraId="6C2D3D49" w14:textId="77777777" w:rsidR="003A5921" w:rsidRDefault="00000000">
          <w:pPr>
            <w:pStyle w:val="TOC1"/>
            <w:tabs>
              <w:tab w:val="right" w:leader="dot" w:pos="8296"/>
            </w:tabs>
            <w:spacing w:line="300" w:lineRule="auto"/>
          </w:pPr>
          <w:hyperlink w:anchor="_Toc81206394" w:history="1">
            <w:r>
              <w:rPr>
                <w:rStyle w:val="af2"/>
              </w:rPr>
              <w:t>0004750 应用安全课设</w:t>
            </w:r>
            <w:r>
              <w:tab/>
            </w:r>
            <w:r>
              <w:fldChar w:fldCharType="begin"/>
            </w:r>
            <w:r>
              <w:instrText xml:space="preserve"> PAGEREF _Toc81206394 \h </w:instrText>
            </w:r>
            <w:r>
              <w:fldChar w:fldCharType="separate"/>
            </w:r>
            <w:r>
              <w:t>54</w:t>
            </w:r>
            <w:r>
              <w:fldChar w:fldCharType="end"/>
            </w:r>
          </w:hyperlink>
        </w:p>
        <w:p w14:paraId="1E9501E6" w14:textId="77777777" w:rsidR="003A5921" w:rsidRDefault="00000000">
          <w:pPr>
            <w:pStyle w:val="TOC1"/>
            <w:tabs>
              <w:tab w:val="right" w:leader="dot" w:pos="8296"/>
            </w:tabs>
            <w:spacing w:line="300" w:lineRule="auto"/>
          </w:pPr>
          <w:hyperlink w:anchor="_Toc81206395" w:history="1">
            <w:r>
              <w:rPr>
                <w:rStyle w:val="af2"/>
              </w:rPr>
              <w:t>0004750 Application Security: Systems and Design</w:t>
            </w:r>
            <w:r>
              <w:tab/>
            </w:r>
            <w:r>
              <w:fldChar w:fldCharType="begin"/>
            </w:r>
            <w:r>
              <w:instrText xml:space="preserve"> PAGEREF _Toc81206395 \h </w:instrText>
            </w:r>
            <w:r>
              <w:fldChar w:fldCharType="separate"/>
            </w:r>
            <w:r>
              <w:t>55</w:t>
            </w:r>
            <w:r>
              <w:fldChar w:fldCharType="end"/>
            </w:r>
          </w:hyperlink>
        </w:p>
        <w:p w14:paraId="55768914" w14:textId="77777777" w:rsidR="003A5921" w:rsidRDefault="00000000">
          <w:pPr>
            <w:pStyle w:val="TOC1"/>
            <w:tabs>
              <w:tab w:val="right" w:leader="dot" w:pos="8296"/>
            </w:tabs>
            <w:spacing w:line="300" w:lineRule="auto"/>
          </w:pPr>
          <w:hyperlink w:anchor="_Toc81206396" w:history="1">
            <w:r>
              <w:rPr>
                <w:rStyle w:val="af2"/>
              </w:rPr>
              <w:t>0008187</w:t>
            </w:r>
            <w:r>
              <w:rPr>
                <w:rStyle w:val="af2"/>
                <w:rFonts w:ascii="宋体" w:hAnsi="宋体"/>
              </w:rPr>
              <w:t xml:space="preserve"> </w:t>
            </w:r>
            <w:r>
              <w:rPr>
                <w:rStyle w:val="af2"/>
                <w:rFonts w:ascii="宋体" w:hAnsi="宋体"/>
              </w:rPr>
              <w:t>面向对象程序设计</w:t>
            </w:r>
            <w:r>
              <w:tab/>
            </w:r>
            <w:r>
              <w:fldChar w:fldCharType="begin"/>
            </w:r>
            <w:r>
              <w:instrText xml:space="preserve"> PAGEREF _Toc81206396 \h </w:instrText>
            </w:r>
            <w:r>
              <w:fldChar w:fldCharType="separate"/>
            </w:r>
            <w:r>
              <w:t>57</w:t>
            </w:r>
            <w:r>
              <w:fldChar w:fldCharType="end"/>
            </w:r>
          </w:hyperlink>
        </w:p>
        <w:p w14:paraId="3F75AAC5" w14:textId="77777777" w:rsidR="003A5921" w:rsidRDefault="00000000">
          <w:pPr>
            <w:pStyle w:val="TOC1"/>
            <w:tabs>
              <w:tab w:val="right" w:leader="dot" w:pos="8296"/>
            </w:tabs>
            <w:spacing w:line="300" w:lineRule="auto"/>
          </w:pPr>
          <w:hyperlink w:anchor="_Toc81206397" w:history="1">
            <w:r>
              <w:rPr>
                <w:rStyle w:val="af2"/>
              </w:rPr>
              <w:t>0008187 Object Oriented Programming</w:t>
            </w:r>
            <w:r>
              <w:tab/>
            </w:r>
            <w:r>
              <w:fldChar w:fldCharType="begin"/>
            </w:r>
            <w:r>
              <w:instrText xml:space="preserve"> PAGEREF _Toc81206397 \h </w:instrText>
            </w:r>
            <w:r>
              <w:fldChar w:fldCharType="separate"/>
            </w:r>
            <w:r>
              <w:t>58</w:t>
            </w:r>
            <w:r>
              <w:fldChar w:fldCharType="end"/>
            </w:r>
          </w:hyperlink>
        </w:p>
        <w:p w14:paraId="20250DA0" w14:textId="77777777" w:rsidR="003A5921" w:rsidRDefault="00000000">
          <w:pPr>
            <w:pStyle w:val="TOC1"/>
            <w:tabs>
              <w:tab w:val="right" w:leader="dot" w:pos="8296"/>
            </w:tabs>
            <w:spacing w:line="300" w:lineRule="auto"/>
          </w:pPr>
          <w:hyperlink w:anchor="_Toc81206398" w:history="1">
            <w:r>
              <w:rPr>
                <w:rStyle w:val="af2"/>
              </w:rPr>
              <w:t>0008211 信息论与编码</w:t>
            </w:r>
            <w:r>
              <w:tab/>
            </w:r>
            <w:r>
              <w:fldChar w:fldCharType="begin"/>
            </w:r>
            <w:r>
              <w:instrText xml:space="preserve"> PAGEREF _Toc81206398 \h </w:instrText>
            </w:r>
            <w:r>
              <w:fldChar w:fldCharType="separate"/>
            </w:r>
            <w:r>
              <w:t>59</w:t>
            </w:r>
            <w:r>
              <w:fldChar w:fldCharType="end"/>
            </w:r>
          </w:hyperlink>
        </w:p>
        <w:p w14:paraId="48888698" w14:textId="77777777" w:rsidR="003A5921" w:rsidRDefault="00000000">
          <w:pPr>
            <w:pStyle w:val="TOC1"/>
            <w:tabs>
              <w:tab w:val="right" w:leader="dot" w:pos="8296"/>
            </w:tabs>
            <w:spacing w:line="300" w:lineRule="auto"/>
          </w:pPr>
          <w:hyperlink w:anchor="_Toc81206399" w:history="1">
            <w:r>
              <w:rPr>
                <w:rStyle w:val="af2"/>
              </w:rPr>
              <w:t>0008211 Information Theory and Coding Theory</w:t>
            </w:r>
            <w:r>
              <w:tab/>
            </w:r>
            <w:r>
              <w:fldChar w:fldCharType="begin"/>
            </w:r>
            <w:r>
              <w:instrText xml:space="preserve"> PAGEREF _Toc81206399 \h </w:instrText>
            </w:r>
            <w:r>
              <w:fldChar w:fldCharType="separate"/>
            </w:r>
            <w:r>
              <w:t>60</w:t>
            </w:r>
            <w:r>
              <w:fldChar w:fldCharType="end"/>
            </w:r>
          </w:hyperlink>
        </w:p>
        <w:p w14:paraId="38A05C65" w14:textId="77777777" w:rsidR="003A5921" w:rsidRDefault="00000000">
          <w:pPr>
            <w:pStyle w:val="TOC1"/>
            <w:tabs>
              <w:tab w:val="right" w:leader="dot" w:pos="8296"/>
            </w:tabs>
            <w:spacing w:line="300" w:lineRule="auto"/>
          </w:pPr>
          <w:hyperlink w:anchor="_Toc81206400" w:history="1">
            <w:r>
              <w:rPr>
                <w:rStyle w:val="af2"/>
              </w:rPr>
              <w:t>0008217 信息内容安全</w:t>
            </w:r>
            <w:r>
              <w:tab/>
            </w:r>
            <w:r>
              <w:fldChar w:fldCharType="begin"/>
            </w:r>
            <w:r>
              <w:instrText xml:space="preserve"> PAGEREF _Toc81206400 \h </w:instrText>
            </w:r>
            <w:r>
              <w:fldChar w:fldCharType="separate"/>
            </w:r>
            <w:r>
              <w:t>61</w:t>
            </w:r>
            <w:r>
              <w:fldChar w:fldCharType="end"/>
            </w:r>
          </w:hyperlink>
        </w:p>
        <w:p w14:paraId="7B056D19" w14:textId="77777777" w:rsidR="003A5921" w:rsidRDefault="00000000">
          <w:pPr>
            <w:pStyle w:val="TOC1"/>
            <w:tabs>
              <w:tab w:val="right" w:leader="dot" w:pos="8296"/>
            </w:tabs>
            <w:spacing w:line="300" w:lineRule="auto"/>
          </w:pPr>
          <w:hyperlink w:anchor="_Toc81206401" w:history="1">
            <w:r>
              <w:rPr>
                <w:rStyle w:val="af2"/>
              </w:rPr>
              <w:t>0008217 Information Content Security</w:t>
            </w:r>
            <w:r>
              <w:tab/>
            </w:r>
            <w:r>
              <w:fldChar w:fldCharType="begin"/>
            </w:r>
            <w:r>
              <w:instrText xml:space="preserve"> PAGEREF _Toc81206401 \h </w:instrText>
            </w:r>
            <w:r>
              <w:fldChar w:fldCharType="separate"/>
            </w:r>
            <w:r>
              <w:t>62</w:t>
            </w:r>
            <w:r>
              <w:fldChar w:fldCharType="end"/>
            </w:r>
          </w:hyperlink>
        </w:p>
        <w:p w14:paraId="1A375331" w14:textId="77777777" w:rsidR="003A5921" w:rsidRDefault="00000000">
          <w:pPr>
            <w:pStyle w:val="TOC1"/>
            <w:tabs>
              <w:tab w:val="right" w:leader="dot" w:pos="8296"/>
            </w:tabs>
            <w:spacing w:line="300" w:lineRule="auto"/>
          </w:pPr>
          <w:hyperlink w:anchor="_Toc81206402" w:history="1">
            <w:r>
              <w:rPr>
                <w:rStyle w:val="af2"/>
              </w:rPr>
              <w:t>0008212 固件原理（双语）</w:t>
            </w:r>
            <w:r>
              <w:tab/>
            </w:r>
            <w:r>
              <w:fldChar w:fldCharType="begin"/>
            </w:r>
            <w:r>
              <w:instrText xml:space="preserve"> PAGEREF _Toc81206402 \h </w:instrText>
            </w:r>
            <w:r>
              <w:fldChar w:fldCharType="separate"/>
            </w:r>
            <w:r>
              <w:t>63</w:t>
            </w:r>
            <w:r>
              <w:fldChar w:fldCharType="end"/>
            </w:r>
          </w:hyperlink>
        </w:p>
        <w:p w14:paraId="577F430F" w14:textId="77777777" w:rsidR="003A5921" w:rsidRDefault="00000000">
          <w:pPr>
            <w:pStyle w:val="TOC1"/>
            <w:tabs>
              <w:tab w:val="right" w:leader="dot" w:pos="8296"/>
            </w:tabs>
            <w:spacing w:line="300" w:lineRule="auto"/>
          </w:pPr>
          <w:hyperlink w:anchor="_Toc81206403" w:history="1">
            <w:r>
              <w:rPr>
                <w:rStyle w:val="af2"/>
              </w:rPr>
              <w:t>0008212 Principle of Firmware</w:t>
            </w:r>
            <w:r>
              <w:tab/>
            </w:r>
            <w:r>
              <w:fldChar w:fldCharType="begin"/>
            </w:r>
            <w:r>
              <w:instrText xml:space="preserve"> PAGEREF _Toc81206403 \h </w:instrText>
            </w:r>
            <w:r>
              <w:fldChar w:fldCharType="separate"/>
            </w:r>
            <w:r>
              <w:t>64</w:t>
            </w:r>
            <w:r>
              <w:fldChar w:fldCharType="end"/>
            </w:r>
          </w:hyperlink>
        </w:p>
        <w:p w14:paraId="483C827F" w14:textId="77777777" w:rsidR="003A5921" w:rsidRDefault="00000000">
          <w:pPr>
            <w:pStyle w:val="TOC1"/>
            <w:tabs>
              <w:tab w:val="right" w:leader="dot" w:pos="8296"/>
            </w:tabs>
            <w:spacing w:line="300" w:lineRule="auto"/>
          </w:pPr>
          <w:hyperlink w:anchor="_Toc81206404" w:history="1">
            <w:r>
              <w:rPr>
                <w:rStyle w:val="af2"/>
              </w:rPr>
              <w:t>0010679 网络协议分析与设计</w:t>
            </w:r>
            <w:r>
              <w:tab/>
            </w:r>
            <w:r>
              <w:fldChar w:fldCharType="begin"/>
            </w:r>
            <w:r>
              <w:instrText xml:space="preserve"> PAGEREF _Toc81206404 \h </w:instrText>
            </w:r>
            <w:r>
              <w:fldChar w:fldCharType="separate"/>
            </w:r>
            <w:r>
              <w:t>65</w:t>
            </w:r>
            <w:r>
              <w:fldChar w:fldCharType="end"/>
            </w:r>
          </w:hyperlink>
        </w:p>
        <w:p w14:paraId="54671921" w14:textId="77777777" w:rsidR="003A5921" w:rsidRDefault="00000000">
          <w:pPr>
            <w:pStyle w:val="TOC1"/>
            <w:tabs>
              <w:tab w:val="right" w:leader="dot" w:pos="8296"/>
            </w:tabs>
            <w:spacing w:line="300" w:lineRule="auto"/>
          </w:pPr>
          <w:hyperlink w:anchor="_Toc81206405" w:history="1">
            <w:r>
              <w:rPr>
                <w:rStyle w:val="af2"/>
              </w:rPr>
              <w:t>0010679 Network Protocol Analysis and Design</w:t>
            </w:r>
            <w:r>
              <w:tab/>
            </w:r>
            <w:r>
              <w:fldChar w:fldCharType="begin"/>
            </w:r>
            <w:r>
              <w:instrText xml:space="preserve"> PAGEREF _Toc81206405 \h </w:instrText>
            </w:r>
            <w:r>
              <w:fldChar w:fldCharType="separate"/>
            </w:r>
            <w:r>
              <w:t>66</w:t>
            </w:r>
            <w:r>
              <w:fldChar w:fldCharType="end"/>
            </w:r>
          </w:hyperlink>
        </w:p>
        <w:p w14:paraId="123BDC69" w14:textId="77777777" w:rsidR="003A5921" w:rsidRDefault="00000000">
          <w:pPr>
            <w:pStyle w:val="TOC1"/>
            <w:tabs>
              <w:tab w:val="right" w:leader="dot" w:pos="8296"/>
            </w:tabs>
            <w:spacing w:line="300" w:lineRule="auto"/>
          </w:pPr>
          <w:hyperlink w:anchor="_Toc81206406" w:history="1">
            <w:r>
              <w:rPr>
                <w:rStyle w:val="af2"/>
              </w:rPr>
              <w:t>0008208 安全软件开发</w:t>
            </w:r>
            <w:r>
              <w:tab/>
            </w:r>
            <w:r>
              <w:fldChar w:fldCharType="begin"/>
            </w:r>
            <w:r>
              <w:instrText xml:space="preserve"> PAGEREF _Toc81206406 \h </w:instrText>
            </w:r>
            <w:r>
              <w:fldChar w:fldCharType="separate"/>
            </w:r>
            <w:r>
              <w:t>67</w:t>
            </w:r>
            <w:r>
              <w:fldChar w:fldCharType="end"/>
            </w:r>
          </w:hyperlink>
        </w:p>
        <w:p w14:paraId="1D835E52" w14:textId="77777777" w:rsidR="003A5921" w:rsidRDefault="00000000">
          <w:pPr>
            <w:pStyle w:val="TOC1"/>
            <w:tabs>
              <w:tab w:val="right" w:leader="dot" w:pos="8296"/>
            </w:tabs>
            <w:spacing w:line="300" w:lineRule="auto"/>
          </w:pPr>
          <w:hyperlink w:anchor="_Toc81206407" w:history="1">
            <w:r>
              <w:rPr>
                <w:rStyle w:val="af2"/>
              </w:rPr>
              <w:t>0008208 Building Security for Developing Software</w:t>
            </w:r>
            <w:r>
              <w:tab/>
            </w:r>
            <w:r>
              <w:fldChar w:fldCharType="begin"/>
            </w:r>
            <w:r>
              <w:instrText xml:space="preserve"> PAGEREF _Toc81206407 \h </w:instrText>
            </w:r>
            <w:r>
              <w:fldChar w:fldCharType="separate"/>
            </w:r>
            <w:r>
              <w:t>68</w:t>
            </w:r>
            <w:r>
              <w:fldChar w:fldCharType="end"/>
            </w:r>
          </w:hyperlink>
        </w:p>
        <w:p w14:paraId="53C62FC7" w14:textId="77777777" w:rsidR="003A5921" w:rsidRDefault="00000000">
          <w:pPr>
            <w:pStyle w:val="TOC1"/>
            <w:tabs>
              <w:tab w:val="right" w:leader="dot" w:pos="8296"/>
            </w:tabs>
            <w:spacing w:line="300" w:lineRule="auto"/>
          </w:pPr>
          <w:hyperlink w:anchor="_Toc81206408" w:history="1">
            <w:r>
              <w:rPr>
                <w:rStyle w:val="af2"/>
              </w:rPr>
              <w:t>0004886 信息安全法律基础</w:t>
            </w:r>
            <w:r>
              <w:rPr>
                <w:rStyle w:val="af2"/>
                <w:rFonts w:ascii="宋体" w:hAnsi="宋体"/>
              </w:rPr>
              <w:t>Ⅰ</w:t>
            </w:r>
            <w:r>
              <w:tab/>
            </w:r>
            <w:r>
              <w:fldChar w:fldCharType="begin"/>
            </w:r>
            <w:r>
              <w:instrText xml:space="preserve"> PAGEREF _Toc81206408 \h </w:instrText>
            </w:r>
            <w:r>
              <w:fldChar w:fldCharType="separate"/>
            </w:r>
            <w:r>
              <w:t>69</w:t>
            </w:r>
            <w:r>
              <w:fldChar w:fldCharType="end"/>
            </w:r>
          </w:hyperlink>
        </w:p>
        <w:p w14:paraId="7523C3C6" w14:textId="77777777" w:rsidR="003A5921" w:rsidRDefault="00000000">
          <w:pPr>
            <w:pStyle w:val="TOC1"/>
            <w:tabs>
              <w:tab w:val="right" w:leader="dot" w:pos="8296"/>
            </w:tabs>
            <w:spacing w:line="300" w:lineRule="auto"/>
          </w:pPr>
          <w:hyperlink w:anchor="_Toc81206409" w:history="1">
            <w:r>
              <w:rPr>
                <w:rStyle w:val="af2"/>
              </w:rPr>
              <w:t>0004886 Law about Information Security I</w:t>
            </w:r>
            <w:r>
              <w:tab/>
            </w:r>
            <w:r>
              <w:fldChar w:fldCharType="begin"/>
            </w:r>
            <w:r>
              <w:instrText xml:space="preserve"> PAGEREF _Toc81206409 \h </w:instrText>
            </w:r>
            <w:r>
              <w:fldChar w:fldCharType="separate"/>
            </w:r>
            <w:r>
              <w:t>70</w:t>
            </w:r>
            <w:r>
              <w:fldChar w:fldCharType="end"/>
            </w:r>
          </w:hyperlink>
        </w:p>
        <w:p w14:paraId="781A8501" w14:textId="77777777" w:rsidR="003A5921" w:rsidRDefault="00000000">
          <w:pPr>
            <w:pStyle w:val="TOC1"/>
            <w:tabs>
              <w:tab w:val="right" w:leader="dot" w:pos="8296"/>
            </w:tabs>
            <w:spacing w:line="300" w:lineRule="auto"/>
          </w:pPr>
          <w:hyperlink w:anchor="_Toc81206410" w:history="1">
            <w:r>
              <w:rPr>
                <w:rStyle w:val="af2"/>
              </w:rPr>
              <w:t>0004923 信息隐藏</w:t>
            </w:r>
            <w:r>
              <w:tab/>
            </w:r>
            <w:r>
              <w:fldChar w:fldCharType="begin"/>
            </w:r>
            <w:r>
              <w:instrText xml:space="preserve"> PAGEREF _Toc81206410 \h </w:instrText>
            </w:r>
            <w:r>
              <w:fldChar w:fldCharType="separate"/>
            </w:r>
            <w:r>
              <w:t>71</w:t>
            </w:r>
            <w:r>
              <w:fldChar w:fldCharType="end"/>
            </w:r>
          </w:hyperlink>
        </w:p>
        <w:p w14:paraId="2C6D5DCB" w14:textId="77777777" w:rsidR="003A5921" w:rsidRDefault="00000000">
          <w:pPr>
            <w:pStyle w:val="TOC1"/>
            <w:tabs>
              <w:tab w:val="right" w:leader="dot" w:pos="8296"/>
            </w:tabs>
            <w:spacing w:line="300" w:lineRule="auto"/>
          </w:pPr>
          <w:hyperlink w:anchor="_Toc81206411" w:history="1">
            <w:r>
              <w:rPr>
                <w:rStyle w:val="af2"/>
              </w:rPr>
              <w:t>0004923 Information Hiding</w:t>
            </w:r>
            <w:r>
              <w:tab/>
            </w:r>
            <w:r>
              <w:fldChar w:fldCharType="begin"/>
            </w:r>
            <w:r>
              <w:instrText xml:space="preserve"> PAGEREF _Toc81206411 \h </w:instrText>
            </w:r>
            <w:r>
              <w:fldChar w:fldCharType="separate"/>
            </w:r>
            <w:r>
              <w:t>72</w:t>
            </w:r>
            <w:r>
              <w:fldChar w:fldCharType="end"/>
            </w:r>
          </w:hyperlink>
        </w:p>
        <w:p w14:paraId="7AB3F3E8" w14:textId="77777777" w:rsidR="003A5921" w:rsidRDefault="00000000">
          <w:pPr>
            <w:pStyle w:val="TOC1"/>
            <w:tabs>
              <w:tab w:val="right" w:leader="dot" w:pos="8296"/>
            </w:tabs>
            <w:spacing w:line="300" w:lineRule="auto"/>
          </w:pPr>
          <w:hyperlink w:anchor="_Toc81206412" w:history="1">
            <w:r>
              <w:rPr>
                <w:rStyle w:val="af2"/>
              </w:rPr>
              <w:t>0010146 深度网络及AI技术安全</w:t>
            </w:r>
            <w:r>
              <w:tab/>
            </w:r>
            <w:r>
              <w:fldChar w:fldCharType="begin"/>
            </w:r>
            <w:r>
              <w:instrText xml:space="preserve"> PAGEREF _Toc81206412 \h </w:instrText>
            </w:r>
            <w:r>
              <w:fldChar w:fldCharType="separate"/>
            </w:r>
            <w:r>
              <w:t>73</w:t>
            </w:r>
            <w:r>
              <w:fldChar w:fldCharType="end"/>
            </w:r>
          </w:hyperlink>
        </w:p>
        <w:p w14:paraId="64A11034" w14:textId="77777777" w:rsidR="003A5921" w:rsidRDefault="00000000">
          <w:pPr>
            <w:pStyle w:val="TOC1"/>
            <w:tabs>
              <w:tab w:val="right" w:leader="dot" w:pos="8296"/>
            </w:tabs>
            <w:spacing w:line="300" w:lineRule="auto"/>
          </w:pPr>
          <w:hyperlink w:anchor="_Toc81206413" w:history="1">
            <w:r>
              <w:rPr>
                <w:rStyle w:val="af2"/>
              </w:rPr>
              <w:t>0010146 Security of deep neutral network and AI technology</w:t>
            </w:r>
            <w:r>
              <w:tab/>
            </w:r>
            <w:r>
              <w:fldChar w:fldCharType="begin"/>
            </w:r>
            <w:r>
              <w:instrText xml:space="preserve"> PAGEREF _Toc81206413 \h </w:instrText>
            </w:r>
            <w:r>
              <w:fldChar w:fldCharType="separate"/>
            </w:r>
            <w:r>
              <w:t>74</w:t>
            </w:r>
            <w:r>
              <w:fldChar w:fldCharType="end"/>
            </w:r>
          </w:hyperlink>
        </w:p>
        <w:p w14:paraId="11F77DB9" w14:textId="77777777" w:rsidR="003A5921" w:rsidRDefault="00000000">
          <w:pPr>
            <w:pStyle w:val="TOC1"/>
            <w:tabs>
              <w:tab w:val="right" w:leader="dot" w:pos="8296"/>
            </w:tabs>
            <w:spacing w:line="300" w:lineRule="auto"/>
          </w:pPr>
          <w:hyperlink w:anchor="_Toc81206414" w:history="1">
            <w:r>
              <w:rPr>
                <w:rStyle w:val="af2"/>
              </w:rPr>
              <w:t>0004863 可信计算基础</w:t>
            </w:r>
            <w:r>
              <w:tab/>
            </w:r>
            <w:r>
              <w:fldChar w:fldCharType="begin"/>
            </w:r>
            <w:r>
              <w:instrText xml:space="preserve"> PAGEREF _Toc81206414 \h </w:instrText>
            </w:r>
            <w:r>
              <w:fldChar w:fldCharType="separate"/>
            </w:r>
            <w:r>
              <w:t>75</w:t>
            </w:r>
            <w:r>
              <w:fldChar w:fldCharType="end"/>
            </w:r>
          </w:hyperlink>
        </w:p>
        <w:p w14:paraId="5E9EEC16" w14:textId="77777777" w:rsidR="003A5921" w:rsidRDefault="00000000">
          <w:pPr>
            <w:pStyle w:val="TOC1"/>
            <w:tabs>
              <w:tab w:val="right" w:leader="dot" w:pos="8296"/>
            </w:tabs>
            <w:spacing w:line="300" w:lineRule="auto"/>
          </w:pPr>
          <w:hyperlink w:anchor="_Toc81206415" w:history="1">
            <w:r>
              <w:rPr>
                <w:rStyle w:val="af2"/>
              </w:rPr>
              <w:t>0004863 Introduction of Trusted Computing</w:t>
            </w:r>
            <w:r>
              <w:tab/>
            </w:r>
            <w:r>
              <w:fldChar w:fldCharType="begin"/>
            </w:r>
            <w:r>
              <w:instrText xml:space="preserve"> PAGEREF _Toc81206415 \h </w:instrText>
            </w:r>
            <w:r>
              <w:fldChar w:fldCharType="separate"/>
            </w:r>
            <w:r>
              <w:t>76</w:t>
            </w:r>
            <w:r>
              <w:fldChar w:fldCharType="end"/>
            </w:r>
          </w:hyperlink>
        </w:p>
        <w:p w14:paraId="11D3E595" w14:textId="77777777" w:rsidR="003A5921" w:rsidRDefault="00000000">
          <w:pPr>
            <w:pStyle w:val="TOC1"/>
            <w:tabs>
              <w:tab w:val="right" w:leader="dot" w:pos="8296"/>
            </w:tabs>
            <w:spacing w:line="300" w:lineRule="auto"/>
          </w:pPr>
          <w:hyperlink w:anchor="_Toc81206416" w:history="1">
            <w:r>
              <w:rPr>
                <w:rStyle w:val="af2"/>
              </w:rPr>
              <w:t>0010062 边缘计算安全</w:t>
            </w:r>
            <w:r>
              <w:tab/>
            </w:r>
            <w:r>
              <w:fldChar w:fldCharType="begin"/>
            </w:r>
            <w:r>
              <w:instrText xml:space="preserve"> PAGEREF _Toc81206416 \h </w:instrText>
            </w:r>
            <w:r>
              <w:fldChar w:fldCharType="separate"/>
            </w:r>
            <w:r>
              <w:t>77</w:t>
            </w:r>
            <w:r>
              <w:fldChar w:fldCharType="end"/>
            </w:r>
          </w:hyperlink>
        </w:p>
        <w:p w14:paraId="091B3397" w14:textId="77777777" w:rsidR="003A5921" w:rsidRDefault="00000000">
          <w:pPr>
            <w:pStyle w:val="TOC1"/>
            <w:tabs>
              <w:tab w:val="right" w:leader="dot" w:pos="8296"/>
            </w:tabs>
            <w:spacing w:line="300" w:lineRule="auto"/>
          </w:pPr>
          <w:hyperlink w:anchor="_Toc81206417" w:history="1">
            <w:r>
              <w:rPr>
                <w:rStyle w:val="af2"/>
              </w:rPr>
              <w:t>0010062 Edge Computing Security</w:t>
            </w:r>
            <w:r>
              <w:tab/>
            </w:r>
            <w:r>
              <w:fldChar w:fldCharType="begin"/>
            </w:r>
            <w:r>
              <w:instrText xml:space="preserve"> PAGEREF _Toc81206417 \h </w:instrText>
            </w:r>
            <w:r>
              <w:fldChar w:fldCharType="separate"/>
            </w:r>
            <w:r>
              <w:t>78</w:t>
            </w:r>
            <w:r>
              <w:fldChar w:fldCharType="end"/>
            </w:r>
          </w:hyperlink>
        </w:p>
        <w:p w14:paraId="7396CCA4" w14:textId="77777777" w:rsidR="003A5921" w:rsidRDefault="00000000">
          <w:pPr>
            <w:pStyle w:val="TOC1"/>
            <w:tabs>
              <w:tab w:val="right" w:leader="dot" w:pos="8296"/>
            </w:tabs>
            <w:spacing w:line="300" w:lineRule="auto"/>
          </w:pPr>
          <w:hyperlink w:anchor="_Toc81206418" w:history="1">
            <w:r>
              <w:rPr>
                <w:rStyle w:val="af2"/>
              </w:rPr>
              <w:t>0010093 工业互联网安全</w:t>
            </w:r>
            <w:r>
              <w:tab/>
            </w:r>
            <w:r>
              <w:fldChar w:fldCharType="begin"/>
            </w:r>
            <w:r>
              <w:instrText xml:space="preserve"> PAGEREF _Toc81206418 \h </w:instrText>
            </w:r>
            <w:r>
              <w:fldChar w:fldCharType="separate"/>
            </w:r>
            <w:r>
              <w:t>79</w:t>
            </w:r>
            <w:r>
              <w:fldChar w:fldCharType="end"/>
            </w:r>
          </w:hyperlink>
        </w:p>
        <w:p w14:paraId="7B35B6E5" w14:textId="77777777" w:rsidR="003A5921" w:rsidRDefault="00000000">
          <w:pPr>
            <w:pStyle w:val="TOC1"/>
            <w:tabs>
              <w:tab w:val="right" w:leader="dot" w:pos="8296"/>
            </w:tabs>
            <w:spacing w:line="300" w:lineRule="auto"/>
          </w:pPr>
          <w:hyperlink w:anchor="_Toc81206419" w:history="1">
            <w:r>
              <w:rPr>
                <w:rStyle w:val="af2"/>
              </w:rPr>
              <w:t>0010093 Industrial Internet Security</w:t>
            </w:r>
            <w:r>
              <w:tab/>
            </w:r>
            <w:r>
              <w:fldChar w:fldCharType="begin"/>
            </w:r>
            <w:r>
              <w:instrText xml:space="preserve"> PAGEREF _Toc81206419 \h </w:instrText>
            </w:r>
            <w:r>
              <w:fldChar w:fldCharType="separate"/>
            </w:r>
            <w:r>
              <w:t>80</w:t>
            </w:r>
            <w:r>
              <w:fldChar w:fldCharType="end"/>
            </w:r>
          </w:hyperlink>
        </w:p>
        <w:p w14:paraId="56B67131" w14:textId="77777777" w:rsidR="003A5921" w:rsidRDefault="00000000">
          <w:pPr>
            <w:pStyle w:val="TOC1"/>
            <w:tabs>
              <w:tab w:val="right" w:leader="dot" w:pos="8296"/>
            </w:tabs>
            <w:spacing w:line="300" w:lineRule="auto"/>
          </w:pPr>
          <w:hyperlink w:anchor="_Toc81206420" w:history="1">
            <w:r>
              <w:rPr>
                <w:rStyle w:val="af2"/>
              </w:rPr>
              <w:t>0008213 数据安全与隐私保护</w:t>
            </w:r>
            <w:r>
              <w:tab/>
            </w:r>
            <w:r>
              <w:fldChar w:fldCharType="begin"/>
            </w:r>
            <w:r>
              <w:instrText xml:space="preserve"> PAGEREF _Toc81206420 \h </w:instrText>
            </w:r>
            <w:r>
              <w:fldChar w:fldCharType="separate"/>
            </w:r>
            <w:r>
              <w:t>81</w:t>
            </w:r>
            <w:r>
              <w:fldChar w:fldCharType="end"/>
            </w:r>
          </w:hyperlink>
        </w:p>
        <w:p w14:paraId="30214456" w14:textId="77777777" w:rsidR="003A5921" w:rsidRDefault="00000000">
          <w:pPr>
            <w:pStyle w:val="TOC1"/>
            <w:tabs>
              <w:tab w:val="right" w:leader="dot" w:pos="8296"/>
            </w:tabs>
            <w:spacing w:line="300" w:lineRule="auto"/>
          </w:pPr>
          <w:hyperlink w:anchor="_Toc81206421" w:history="1">
            <w:r>
              <w:rPr>
                <w:rStyle w:val="af2"/>
              </w:rPr>
              <w:t>0008213 Data security and Privacy Protection</w:t>
            </w:r>
            <w:r>
              <w:tab/>
            </w:r>
            <w:r>
              <w:fldChar w:fldCharType="begin"/>
            </w:r>
            <w:r>
              <w:instrText xml:space="preserve"> PAGEREF _Toc81206421 \h </w:instrText>
            </w:r>
            <w:r>
              <w:fldChar w:fldCharType="separate"/>
            </w:r>
            <w:r>
              <w:t>82</w:t>
            </w:r>
            <w:r>
              <w:fldChar w:fldCharType="end"/>
            </w:r>
          </w:hyperlink>
        </w:p>
        <w:p w14:paraId="0747616D" w14:textId="77777777" w:rsidR="003A5921" w:rsidRDefault="00000000">
          <w:pPr>
            <w:pStyle w:val="TOC1"/>
            <w:tabs>
              <w:tab w:val="right" w:leader="dot" w:pos="8296"/>
            </w:tabs>
            <w:spacing w:line="300" w:lineRule="auto"/>
          </w:pPr>
          <w:hyperlink w:anchor="_Toc81206422" w:history="1">
            <w:r>
              <w:rPr>
                <w:rStyle w:val="af2"/>
              </w:rPr>
              <w:t>0008209 逆向工程</w:t>
            </w:r>
            <w:r>
              <w:tab/>
            </w:r>
            <w:r>
              <w:fldChar w:fldCharType="begin"/>
            </w:r>
            <w:r>
              <w:instrText xml:space="preserve"> PAGEREF _Toc81206422 \h </w:instrText>
            </w:r>
            <w:r>
              <w:fldChar w:fldCharType="separate"/>
            </w:r>
            <w:r>
              <w:t>83</w:t>
            </w:r>
            <w:r>
              <w:fldChar w:fldCharType="end"/>
            </w:r>
          </w:hyperlink>
        </w:p>
        <w:p w14:paraId="58713F54" w14:textId="77777777" w:rsidR="003A5921" w:rsidRDefault="00000000">
          <w:pPr>
            <w:pStyle w:val="TOC1"/>
            <w:tabs>
              <w:tab w:val="right" w:leader="dot" w:pos="8296"/>
            </w:tabs>
            <w:spacing w:line="300" w:lineRule="auto"/>
          </w:pPr>
          <w:hyperlink w:anchor="_Toc81206423" w:history="1">
            <w:r>
              <w:rPr>
                <w:rStyle w:val="af2"/>
              </w:rPr>
              <w:t>0008209 Reverse Engineering</w:t>
            </w:r>
            <w:r>
              <w:tab/>
            </w:r>
            <w:r>
              <w:fldChar w:fldCharType="begin"/>
            </w:r>
            <w:r>
              <w:instrText xml:space="preserve"> PAGEREF _Toc81206423 \h </w:instrText>
            </w:r>
            <w:r>
              <w:fldChar w:fldCharType="separate"/>
            </w:r>
            <w:r>
              <w:t>84</w:t>
            </w:r>
            <w:r>
              <w:fldChar w:fldCharType="end"/>
            </w:r>
          </w:hyperlink>
        </w:p>
        <w:p w14:paraId="0B976438" w14:textId="77777777" w:rsidR="003A5921" w:rsidRDefault="00000000">
          <w:pPr>
            <w:pStyle w:val="TOC1"/>
            <w:tabs>
              <w:tab w:val="right" w:leader="dot" w:pos="8296"/>
            </w:tabs>
            <w:spacing w:line="300" w:lineRule="auto"/>
          </w:pPr>
          <w:hyperlink w:anchor="_Toc81206424" w:history="1">
            <w:r>
              <w:rPr>
                <w:rStyle w:val="af2"/>
              </w:rPr>
              <w:t>0010135 区块链安全技术</w:t>
            </w:r>
            <w:r>
              <w:tab/>
            </w:r>
            <w:r>
              <w:fldChar w:fldCharType="begin"/>
            </w:r>
            <w:r>
              <w:instrText xml:space="preserve"> PAGEREF _Toc81206424 \h </w:instrText>
            </w:r>
            <w:r>
              <w:fldChar w:fldCharType="separate"/>
            </w:r>
            <w:r>
              <w:t>85</w:t>
            </w:r>
            <w:r>
              <w:fldChar w:fldCharType="end"/>
            </w:r>
          </w:hyperlink>
        </w:p>
        <w:p w14:paraId="49EC5EA2" w14:textId="77777777" w:rsidR="003A5921" w:rsidRDefault="00000000">
          <w:pPr>
            <w:pStyle w:val="TOC1"/>
            <w:tabs>
              <w:tab w:val="right" w:leader="dot" w:pos="8296"/>
            </w:tabs>
            <w:spacing w:line="300" w:lineRule="auto"/>
          </w:pPr>
          <w:hyperlink w:anchor="_Toc81206425" w:history="1">
            <w:r>
              <w:rPr>
                <w:rStyle w:val="af2"/>
              </w:rPr>
              <w:t>0010135 Blockchain Security Technology</w:t>
            </w:r>
            <w:r>
              <w:tab/>
            </w:r>
            <w:r>
              <w:fldChar w:fldCharType="begin"/>
            </w:r>
            <w:r>
              <w:instrText xml:space="preserve"> PAGEREF _Toc81206425 \h </w:instrText>
            </w:r>
            <w:r>
              <w:fldChar w:fldCharType="separate"/>
            </w:r>
            <w:r>
              <w:t>86</w:t>
            </w:r>
            <w:r>
              <w:fldChar w:fldCharType="end"/>
            </w:r>
          </w:hyperlink>
        </w:p>
        <w:p w14:paraId="0BF73FBA" w14:textId="77777777" w:rsidR="003A5921" w:rsidRDefault="00000000">
          <w:pPr>
            <w:pStyle w:val="TOC1"/>
            <w:tabs>
              <w:tab w:val="right" w:leader="dot" w:pos="8296"/>
            </w:tabs>
            <w:spacing w:line="300" w:lineRule="auto"/>
          </w:pPr>
          <w:hyperlink w:anchor="_Toc81206426" w:history="1">
            <w:r>
              <w:rPr>
                <w:rStyle w:val="af2"/>
              </w:rPr>
              <w:t>0008216 信息安全标准</w:t>
            </w:r>
            <w:r>
              <w:tab/>
            </w:r>
            <w:r>
              <w:fldChar w:fldCharType="begin"/>
            </w:r>
            <w:r>
              <w:instrText xml:space="preserve"> PAGEREF _Toc81206426 \h </w:instrText>
            </w:r>
            <w:r>
              <w:fldChar w:fldCharType="separate"/>
            </w:r>
            <w:r>
              <w:t>87</w:t>
            </w:r>
            <w:r>
              <w:fldChar w:fldCharType="end"/>
            </w:r>
          </w:hyperlink>
        </w:p>
        <w:p w14:paraId="27547200" w14:textId="77777777" w:rsidR="003A5921" w:rsidRDefault="00000000">
          <w:pPr>
            <w:pStyle w:val="TOC1"/>
            <w:tabs>
              <w:tab w:val="right" w:leader="dot" w:pos="8296"/>
            </w:tabs>
            <w:spacing w:line="300" w:lineRule="auto"/>
          </w:pPr>
          <w:hyperlink w:anchor="_Toc81206427" w:history="1">
            <w:r>
              <w:rPr>
                <w:rStyle w:val="af2"/>
              </w:rPr>
              <w:t>0008216 Information Security Standard</w:t>
            </w:r>
            <w:r>
              <w:tab/>
            </w:r>
            <w:r>
              <w:fldChar w:fldCharType="begin"/>
            </w:r>
            <w:r>
              <w:instrText xml:space="preserve"> PAGEREF _Toc81206427 \h </w:instrText>
            </w:r>
            <w:r>
              <w:fldChar w:fldCharType="separate"/>
            </w:r>
            <w:r>
              <w:t>88</w:t>
            </w:r>
            <w:r>
              <w:fldChar w:fldCharType="end"/>
            </w:r>
          </w:hyperlink>
        </w:p>
        <w:p w14:paraId="6DA64303" w14:textId="77777777" w:rsidR="003A5921" w:rsidRDefault="00000000">
          <w:pPr>
            <w:pStyle w:val="TOC1"/>
            <w:tabs>
              <w:tab w:val="right" w:leader="dot" w:pos="8296"/>
            </w:tabs>
            <w:spacing w:line="300" w:lineRule="auto"/>
          </w:pPr>
          <w:hyperlink w:anchor="_Toc81206428" w:history="1">
            <w:r>
              <w:rPr>
                <w:rStyle w:val="af2"/>
              </w:rPr>
              <w:t>0009394 新生研讨课</w:t>
            </w:r>
            <w:r>
              <w:tab/>
            </w:r>
            <w:r>
              <w:fldChar w:fldCharType="begin"/>
            </w:r>
            <w:r>
              <w:instrText xml:space="preserve"> PAGEREF _Toc81206428 \h </w:instrText>
            </w:r>
            <w:r>
              <w:fldChar w:fldCharType="separate"/>
            </w:r>
            <w:r>
              <w:t>89</w:t>
            </w:r>
            <w:r>
              <w:fldChar w:fldCharType="end"/>
            </w:r>
          </w:hyperlink>
        </w:p>
        <w:p w14:paraId="1E65C234" w14:textId="77777777" w:rsidR="003A5921" w:rsidRDefault="00000000">
          <w:pPr>
            <w:pStyle w:val="TOC1"/>
            <w:tabs>
              <w:tab w:val="right" w:leader="dot" w:pos="8296"/>
            </w:tabs>
            <w:spacing w:line="300" w:lineRule="auto"/>
          </w:pPr>
          <w:hyperlink w:anchor="_Toc81206429" w:history="1">
            <w:r>
              <w:rPr>
                <w:rStyle w:val="af2"/>
              </w:rPr>
              <w:t>0009394 Freshman Seminars</w:t>
            </w:r>
            <w:r>
              <w:tab/>
            </w:r>
            <w:r>
              <w:fldChar w:fldCharType="begin"/>
            </w:r>
            <w:r>
              <w:instrText xml:space="preserve"> PAGEREF _Toc81206429 \h </w:instrText>
            </w:r>
            <w:r>
              <w:fldChar w:fldCharType="separate"/>
            </w:r>
            <w:r>
              <w:t>90</w:t>
            </w:r>
            <w:r>
              <w:fldChar w:fldCharType="end"/>
            </w:r>
          </w:hyperlink>
        </w:p>
        <w:p w14:paraId="40D7FEF6" w14:textId="77777777" w:rsidR="003A5921" w:rsidRDefault="00000000">
          <w:pPr>
            <w:pStyle w:val="TOC1"/>
            <w:tabs>
              <w:tab w:val="right" w:leader="dot" w:pos="8296"/>
            </w:tabs>
            <w:spacing w:line="300" w:lineRule="auto"/>
          </w:pPr>
          <w:hyperlink w:anchor="_Toc81206430" w:history="1">
            <w:r>
              <w:rPr>
                <w:rStyle w:val="af2"/>
              </w:rPr>
              <w:t>0007384 认识实习</w:t>
            </w:r>
            <w:r>
              <w:tab/>
            </w:r>
            <w:r>
              <w:fldChar w:fldCharType="begin"/>
            </w:r>
            <w:r>
              <w:instrText xml:space="preserve"> PAGEREF _Toc81206430 \h </w:instrText>
            </w:r>
            <w:r>
              <w:fldChar w:fldCharType="separate"/>
            </w:r>
            <w:r>
              <w:t>92</w:t>
            </w:r>
            <w:r>
              <w:fldChar w:fldCharType="end"/>
            </w:r>
          </w:hyperlink>
        </w:p>
        <w:p w14:paraId="395CF471" w14:textId="77777777" w:rsidR="003A5921" w:rsidRDefault="00000000">
          <w:pPr>
            <w:pStyle w:val="TOC1"/>
            <w:tabs>
              <w:tab w:val="right" w:leader="dot" w:pos="8296"/>
            </w:tabs>
            <w:spacing w:line="300" w:lineRule="auto"/>
          </w:pPr>
          <w:hyperlink w:anchor="_Toc81206431" w:history="1">
            <w:r>
              <w:rPr>
                <w:rStyle w:val="af2"/>
              </w:rPr>
              <w:t>0007384 Cognitive Practice</w:t>
            </w:r>
            <w:r>
              <w:tab/>
            </w:r>
            <w:r>
              <w:fldChar w:fldCharType="begin"/>
            </w:r>
            <w:r>
              <w:instrText xml:space="preserve"> PAGEREF _Toc81206431 \h </w:instrText>
            </w:r>
            <w:r>
              <w:fldChar w:fldCharType="separate"/>
            </w:r>
            <w:r>
              <w:t>93</w:t>
            </w:r>
            <w:r>
              <w:fldChar w:fldCharType="end"/>
            </w:r>
          </w:hyperlink>
        </w:p>
        <w:p w14:paraId="3E1A5B0F" w14:textId="77777777" w:rsidR="003A5921" w:rsidRDefault="00000000">
          <w:pPr>
            <w:pStyle w:val="TOC1"/>
            <w:tabs>
              <w:tab w:val="right" w:leader="dot" w:pos="8296"/>
            </w:tabs>
            <w:spacing w:line="300" w:lineRule="auto"/>
          </w:pPr>
          <w:hyperlink w:anchor="_Toc81206432" w:history="1">
            <w:r>
              <w:rPr>
                <w:rStyle w:val="af2"/>
              </w:rPr>
              <w:t>0008163</w:t>
            </w:r>
            <w:r>
              <w:rPr>
                <w:rStyle w:val="af2"/>
                <w:rFonts w:ascii="宋体" w:hAnsi="宋体"/>
              </w:rPr>
              <w:t xml:space="preserve"> </w:t>
            </w:r>
            <w:r>
              <w:rPr>
                <w:rStyle w:val="af2"/>
                <w:rFonts w:ascii="宋体" w:hAnsi="宋体"/>
              </w:rPr>
              <w:t>汇编语言程序设计</w:t>
            </w:r>
            <w:r>
              <w:tab/>
            </w:r>
            <w:r>
              <w:fldChar w:fldCharType="begin"/>
            </w:r>
            <w:r>
              <w:instrText xml:space="preserve"> PAGEREF _Toc81206432 \h </w:instrText>
            </w:r>
            <w:r>
              <w:fldChar w:fldCharType="separate"/>
            </w:r>
            <w:r>
              <w:t>94</w:t>
            </w:r>
            <w:r>
              <w:fldChar w:fldCharType="end"/>
            </w:r>
          </w:hyperlink>
        </w:p>
        <w:p w14:paraId="14241748" w14:textId="77777777" w:rsidR="003A5921" w:rsidRDefault="00000000">
          <w:pPr>
            <w:pStyle w:val="TOC1"/>
            <w:tabs>
              <w:tab w:val="right" w:leader="dot" w:pos="8296"/>
            </w:tabs>
            <w:spacing w:line="300" w:lineRule="auto"/>
          </w:pPr>
          <w:hyperlink w:anchor="_Toc81206433" w:history="1">
            <w:r>
              <w:rPr>
                <w:rStyle w:val="af2"/>
              </w:rPr>
              <w:t>0008163 Assembly Language Programming</w:t>
            </w:r>
            <w:r>
              <w:tab/>
            </w:r>
            <w:r>
              <w:fldChar w:fldCharType="begin"/>
            </w:r>
            <w:r>
              <w:instrText xml:space="preserve"> PAGEREF _Toc81206433 \h </w:instrText>
            </w:r>
            <w:r>
              <w:fldChar w:fldCharType="separate"/>
            </w:r>
            <w:r>
              <w:t>95</w:t>
            </w:r>
            <w:r>
              <w:fldChar w:fldCharType="end"/>
            </w:r>
          </w:hyperlink>
        </w:p>
        <w:p w14:paraId="479DEDE9" w14:textId="77777777" w:rsidR="003A5921" w:rsidRDefault="00000000">
          <w:pPr>
            <w:pStyle w:val="TOC1"/>
            <w:tabs>
              <w:tab w:val="right" w:leader="dot" w:pos="8296"/>
            </w:tabs>
            <w:spacing w:line="300" w:lineRule="auto"/>
          </w:pPr>
          <w:hyperlink w:anchor="_Toc81206434" w:history="1">
            <w:r>
              <w:rPr>
                <w:rStyle w:val="af2"/>
              </w:rPr>
              <w:t>0010122 密码应用</w:t>
            </w:r>
            <w:r>
              <w:tab/>
            </w:r>
            <w:r>
              <w:fldChar w:fldCharType="begin"/>
            </w:r>
            <w:r>
              <w:instrText xml:space="preserve"> PAGEREF _Toc81206434 \h </w:instrText>
            </w:r>
            <w:r>
              <w:fldChar w:fldCharType="separate"/>
            </w:r>
            <w:r>
              <w:t>96</w:t>
            </w:r>
            <w:r>
              <w:fldChar w:fldCharType="end"/>
            </w:r>
          </w:hyperlink>
        </w:p>
        <w:p w14:paraId="10BCEBCC" w14:textId="77777777" w:rsidR="003A5921" w:rsidRDefault="00000000">
          <w:pPr>
            <w:pStyle w:val="TOC1"/>
            <w:tabs>
              <w:tab w:val="right" w:leader="dot" w:pos="8296"/>
            </w:tabs>
            <w:spacing w:line="300" w:lineRule="auto"/>
          </w:pPr>
          <w:hyperlink w:anchor="_Toc81206435" w:history="1">
            <w:r>
              <w:rPr>
                <w:rStyle w:val="af2"/>
              </w:rPr>
              <w:t>0010122 Cryptographic Applications</w:t>
            </w:r>
            <w:r>
              <w:tab/>
            </w:r>
            <w:r>
              <w:fldChar w:fldCharType="begin"/>
            </w:r>
            <w:r>
              <w:instrText xml:space="preserve"> PAGEREF _Toc81206435 \h </w:instrText>
            </w:r>
            <w:r>
              <w:fldChar w:fldCharType="separate"/>
            </w:r>
            <w:r>
              <w:t>97</w:t>
            </w:r>
            <w:r>
              <w:fldChar w:fldCharType="end"/>
            </w:r>
          </w:hyperlink>
        </w:p>
        <w:p w14:paraId="3AAEB705" w14:textId="77777777" w:rsidR="003A5921" w:rsidRDefault="00000000">
          <w:pPr>
            <w:pStyle w:val="TOC1"/>
            <w:tabs>
              <w:tab w:val="right" w:leader="dot" w:pos="8296"/>
            </w:tabs>
            <w:spacing w:line="300" w:lineRule="auto"/>
          </w:pPr>
          <w:hyperlink w:anchor="_Toc81206436" w:history="1">
            <w:r>
              <w:rPr>
                <w:rStyle w:val="af2"/>
              </w:rPr>
              <w:t>0010711 学术写作</w:t>
            </w:r>
            <w:r>
              <w:tab/>
            </w:r>
            <w:r>
              <w:fldChar w:fldCharType="begin"/>
            </w:r>
            <w:r>
              <w:instrText xml:space="preserve"> PAGEREF _Toc81206436 \h </w:instrText>
            </w:r>
            <w:r>
              <w:fldChar w:fldCharType="separate"/>
            </w:r>
            <w:r>
              <w:t>98</w:t>
            </w:r>
            <w:r>
              <w:fldChar w:fldCharType="end"/>
            </w:r>
          </w:hyperlink>
        </w:p>
        <w:p w14:paraId="5BB00059" w14:textId="77777777" w:rsidR="003A5921" w:rsidRDefault="00000000">
          <w:pPr>
            <w:pStyle w:val="TOC1"/>
            <w:tabs>
              <w:tab w:val="right" w:leader="dot" w:pos="8296"/>
            </w:tabs>
            <w:spacing w:line="300" w:lineRule="auto"/>
          </w:pPr>
          <w:hyperlink w:anchor="_Toc81206437" w:history="1">
            <w:r>
              <w:rPr>
                <w:rStyle w:val="af2"/>
              </w:rPr>
              <w:t>0010711 Academic writing</w:t>
            </w:r>
            <w:r>
              <w:tab/>
            </w:r>
            <w:r>
              <w:fldChar w:fldCharType="begin"/>
            </w:r>
            <w:r>
              <w:instrText xml:space="preserve"> PAGEREF _Toc81206437 \h </w:instrText>
            </w:r>
            <w:r>
              <w:fldChar w:fldCharType="separate"/>
            </w:r>
            <w:r>
              <w:t>99</w:t>
            </w:r>
            <w:r>
              <w:fldChar w:fldCharType="end"/>
            </w:r>
          </w:hyperlink>
        </w:p>
        <w:p w14:paraId="0A0A45C1" w14:textId="77777777" w:rsidR="003A5921" w:rsidRDefault="00000000">
          <w:pPr>
            <w:pStyle w:val="TOC1"/>
            <w:tabs>
              <w:tab w:val="right" w:leader="dot" w:pos="8296"/>
            </w:tabs>
            <w:spacing w:line="300" w:lineRule="auto"/>
          </w:pPr>
          <w:hyperlink w:anchor="_Toc81206438" w:history="1">
            <w:r>
              <w:rPr>
                <w:rStyle w:val="af2"/>
              </w:rPr>
              <w:t>0010709 学科前沿</w:t>
            </w:r>
            <w:r>
              <w:tab/>
            </w:r>
            <w:r>
              <w:fldChar w:fldCharType="begin"/>
            </w:r>
            <w:r>
              <w:instrText xml:space="preserve"> PAGEREF _Toc81206438 \h </w:instrText>
            </w:r>
            <w:r>
              <w:fldChar w:fldCharType="separate"/>
            </w:r>
            <w:r>
              <w:t>100</w:t>
            </w:r>
            <w:r>
              <w:fldChar w:fldCharType="end"/>
            </w:r>
          </w:hyperlink>
        </w:p>
        <w:p w14:paraId="4722B469" w14:textId="77777777" w:rsidR="003A5921" w:rsidRDefault="00000000">
          <w:pPr>
            <w:pStyle w:val="TOC1"/>
            <w:tabs>
              <w:tab w:val="right" w:leader="dot" w:pos="8296"/>
            </w:tabs>
            <w:spacing w:line="300" w:lineRule="auto"/>
          </w:pPr>
          <w:hyperlink w:anchor="_Toc81206439" w:history="1">
            <w:r>
              <w:rPr>
                <w:rStyle w:val="af2"/>
              </w:rPr>
              <w:t>0010709 Subject Frontiers</w:t>
            </w:r>
            <w:r>
              <w:tab/>
            </w:r>
            <w:r>
              <w:fldChar w:fldCharType="begin"/>
            </w:r>
            <w:r>
              <w:instrText xml:space="preserve"> PAGEREF _Toc81206439 \h </w:instrText>
            </w:r>
            <w:r>
              <w:fldChar w:fldCharType="separate"/>
            </w:r>
            <w:r>
              <w:t>101</w:t>
            </w:r>
            <w:r>
              <w:fldChar w:fldCharType="end"/>
            </w:r>
          </w:hyperlink>
        </w:p>
        <w:p w14:paraId="196FFBEF" w14:textId="77777777" w:rsidR="003A5921" w:rsidRDefault="00000000">
          <w:pPr>
            <w:spacing w:line="300" w:lineRule="auto"/>
          </w:pPr>
          <w:r>
            <w:rPr>
              <w:b/>
              <w:bCs/>
              <w:lang w:val="zh-CN"/>
            </w:rPr>
            <w:fldChar w:fldCharType="end"/>
          </w:r>
        </w:p>
      </w:sdtContent>
    </w:sdt>
    <w:p w14:paraId="7820C6DA" w14:textId="77777777" w:rsidR="003A5921" w:rsidRDefault="00000000">
      <w:pPr>
        <w:widowControl/>
        <w:jc w:val="left"/>
        <w:rPr>
          <w:rFonts w:ascii="Times New Roman" w:eastAsia="宋体" w:hAnsi="Times New Roman" w:cs="Times New Roman"/>
          <w:b/>
          <w:bCs/>
          <w:color w:val="000000" w:themeColor="text1"/>
          <w:sz w:val="28"/>
          <w:szCs w:val="28"/>
        </w:rPr>
      </w:pPr>
      <w:bookmarkStart w:id="0" w:name="_Toc81206346"/>
      <w:r>
        <w:rPr>
          <w:color w:val="000000" w:themeColor="text1"/>
        </w:rPr>
        <w:br w:type="page"/>
      </w:r>
    </w:p>
    <w:p w14:paraId="1C79A0E5" w14:textId="77777777" w:rsidR="003A5921" w:rsidRDefault="00000000">
      <w:pPr>
        <w:pStyle w:val="ae"/>
        <w:spacing w:line="300" w:lineRule="auto"/>
        <w:rPr>
          <w:color w:val="000000" w:themeColor="text1"/>
        </w:rPr>
      </w:pPr>
      <w:r>
        <w:rPr>
          <w:rFonts w:hint="eastAsia"/>
          <w:color w:val="000000" w:themeColor="text1"/>
        </w:rPr>
        <w:lastRenderedPageBreak/>
        <w:t>0</w:t>
      </w:r>
      <w:r>
        <w:rPr>
          <w:color w:val="000000" w:themeColor="text1"/>
        </w:rPr>
        <w:t xml:space="preserve">010121 </w:t>
      </w:r>
      <w:r>
        <w:rPr>
          <w:rFonts w:hint="eastAsia"/>
          <w:color w:val="000000" w:themeColor="text1"/>
        </w:rPr>
        <w:t>离散数学</w:t>
      </w:r>
      <w:bookmarkEnd w:id="0"/>
    </w:p>
    <w:p w14:paraId="011E22D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0010121</w:t>
      </w:r>
    </w:p>
    <w:p w14:paraId="7C2C88E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离散数学</w:t>
      </w:r>
    </w:p>
    <w:p w14:paraId="538CA8C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bookmarkStart w:id="1" w:name="_Hlk46083257"/>
      <w:r>
        <w:rPr>
          <w:rFonts w:ascii="Times New Roman" w:hAnsi="Times New Roman"/>
          <w:color w:val="000000" w:themeColor="text1"/>
          <w:szCs w:val="21"/>
        </w:rPr>
        <w:t>The Discrete Mathematics</w:t>
      </w:r>
    </w:p>
    <w:bookmarkEnd w:id="1"/>
    <w:p w14:paraId="563311B0"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003A666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2.5</w:t>
      </w:r>
      <w:r>
        <w:rPr>
          <w:rFonts w:ascii="Times New Roman" w:hAnsi="Times New Roman"/>
          <w:color w:val="000000" w:themeColor="text1"/>
          <w:szCs w:val="21"/>
        </w:rPr>
        <w:t xml:space="preserve">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hAnsi="宋体" w:hint="eastAsia"/>
          <w:color w:val="000000" w:themeColor="text1"/>
          <w:szCs w:val="21"/>
        </w:rPr>
        <w:t>45</w:t>
      </w:r>
    </w:p>
    <w:p w14:paraId="5B77529C"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0BA918A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高等数学（工），线性代数（工）</w:t>
      </w:r>
    </w:p>
    <w:p w14:paraId="712432D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14BFFA7D"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r>
        <w:rPr>
          <w:rFonts w:hAnsi="宋体"/>
          <w:color w:val="000000" w:themeColor="text1"/>
          <w:szCs w:val="21"/>
        </w:rPr>
        <w:t xml:space="preserve"> </w:t>
      </w:r>
    </w:p>
    <w:p w14:paraId="23F95BDD" w14:textId="77777777" w:rsidR="003A5921" w:rsidRDefault="00000000">
      <w:pPr>
        <w:spacing w:line="300" w:lineRule="auto"/>
        <w:ind w:firstLine="420"/>
        <w:rPr>
          <w:rFonts w:ascii="宋体" w:eastAsia="宋体" w:hAnsi="宋体"/>
          <w:color w:val="000000" w:themeColor="text1"/>
        </w:rPr>
      </w:pPr>
      <w:r>
        <w:rPr>
          <w:rFonts w:ascii="宋体" w:eastAsia="宋体" w:hAnsi="宋体" w:hint="eastAsia"/>
          <w:bCs/>
          <w:color w:val="000000" w:themeColor="text1"/>
        </w:rPr>
        <w:t>离散数学</w:t>
      </w:r>
      <w:r>
        <w:rPr>
          <w:rFonts w:ascii="宋体" w:eastAsia="宋体" w:hAnsi="宋体" w:hint="eastAsia"/>
          <w:color w:val="000000" w:themeColor="text1"/>
        </w:rPr>
        <w:t>属于</w:t>
      </w:r>
      <w:r>
        <w:rPr>
          <w:rFonts w:ascii="宋体" w:eastAsia="宋体" w:hAnsi="宋体" w:hint="eastAsia"/>
          <w:bCs/>
          <w:color w:val="000000" w:themeColor="text1"/>
        </w:rPr>
        <w:t>理工科高等院校信息安全专业必修的、重要的</w:t>
      </w:r>
      <w:r>
        <w:rPr>
          <w:rFonts w:ascii="宋体" w:eastAsia="宋体" w:hAnsi="宋体" w:hint="eastAsia"/>
          <w:color w:val="000000" w:themeColor="text1"/>
        </w:rPr>
        <w:t>学科</w:t>
      </w:r>
      <w:r>
        <w:rPr>
          <w:rFonts w:ascii="宋体" w:eastAsia="宋体" w:hAnsi="宋体" w:hint="eastAsia"/>
          <w:bCs/>
          <w:color w:val="000000" w:themeColor="text1"/>
        </w:rPr>
        <w:t>基础课程，是以研究离散结构为对象的数学课程，与计算机科学理论、应用技术有着密切的联系。课程中的综合、分析、归纳、演绎、递推等方法在信息安全中有着广泛的应用，不仅为后续课程如：数据结构、操作系统、编译原理等做必要的理论准备，而且其课程内容中所提供的一些把科学理论应用于实践的范例可以培养学生逐步增强如何实施“科学理论一一技术——生产力”转化的观念和方法，提高学生在知识经济时代中的适应能力，培养学生具有一定的解决实际问题的能力和创新能力、抽象思维和概括能力、严谨的数学推理的能力。</w:t>
      </w:r>
    </w:p>
    <w:p w14:paraId="3045E795"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04D1FEBF"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[1]</w:t>
      </w:r>
      <w:r>
        <w:rPr>
          <w:rFonts w:ascii="宋体" w:hAnsi="宋体"/>
          <w:bCs w:val="0"/>
          <w:color w:val="000000" w:themeColor="text1"/>
        </w:rPr>
        <w:t xml:space="preserve"> Kenneth H. Rosen，Discrete Mathematics and Its Applications: And Its Applications（</w:t>
      </w:r>
      <w:proofErr w:type="gramStart"/>
      <w:r>
        <w:rPr>
          <w:rFonts w:ascii="宋体" w:hAnsi="宋体"/>
          <w:bCs w:val="0"/>
          <w:color w:val="000000" w:themeColor="text1"/>
        </w:rPr>
        <w:t>英文影印版.第</w:t>
      </w:r>
      <w:proofErr w:type="gramEnd"/>
      <w:r>
        <w:rPr>
          <w:rFonts w:ascii="宋体" w:hAnsi="宋体"/>
          <w:bCs w:val="0"/>
          <w:color w:val="000000" w:themeColor="text1"/>
        </w:rPr>
        <w:t>6版）</w:t>
      </w:r>
      <w:r>
        <w:rPr>
          <w:rFonts w:ascii="宋体" w:hAnsi="宋体" w:hint="eastAsia"/>
          <w:bCs w:val="0"/>
          <w:color w:val="000000" w:themeColor="text1"/>
        </w:rPr>
        <w:t xml:space="preserve">, </w:t>
      </w:r>
      <w:hyperlink r:id="rId8" w:tgtFrame="_blank" w:history="1">
        <w:r>
          <w:rPr>
            <w:rFonts w:ascii="宋体" w:hAnsi="宋体" w:hint="eastAsia"/>
            <w:color w:val="000000" w:themeColor="text1"/>
          </w:rPr>
          <w:t>机械工业出版社, 2008</w:t>
        </w:r>
      </w:hyperlink>
      <w:r>
        <w:rPr>
          <w:rFonts w:ascii="宋体" w:hAnsi="宋体" w:hint="eastAsia"/>
          <w:bCs w:val="0"/>
          <w:color w:val="000000" w:themeColor="text1"/>
        </w:rPr>
        <w:t>年5月.</w:t>
      </w:r>
    </w:p>
    <w:p w14:paraId="0726A109"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[2] 邵学才，《离散数学(第2版)》，</w:t>
      </w:r>
      <w:bookmarkStart w:id="2" w:name="author"/>
      <w:r>
        <w:rPr>
          <w:rFonts w:ascii="宋体" w:hAnsi="宋体" w:hint="eastAsia"/>
          <w:bCs w:val="0"/>
          <w:color w:val="000000" w:themeColor="text1"/>
        </w:rPr>
        <w:t>电子工业出版社，2009，4</w:t>
      </w:r>
      <w:bookmarkEnd w:id="2"/>
    </w:p>
    <w:p w14:paraId="6FFC79DC"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[3]</w:t>
      </w:r>
      <w:r>
        <w:rPr>
          <w:rFonts w:ascii="宋体" w:hAnsi="宋体"/>
          <w:bCs w:val="0"/>
          <w:color w:val="000000" w:themeColor="text1"/>
        </w:rPr>
        <w:t xml:space="preserve"> </w:t>
      </w:r>
      <w:r>
        <w:rPr>
          <w:rFonts w:ascii="宋体" w:hAnsi="宋体" w:hint="eastAsia"/>
          <w:bCs w:val="0"/>
          <w:color w:val="000000" w:themeColor="text1"/>
        </w:rPr>
        <w:t>邵学才，叶秀明，《离散数学 (第四版) 》，机械工业出版社，2011</w:t>
      </w:r>
    </w:p>
    <w:p w14:paraId="43DBD17A"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 xml:space="preserve">[4] </w:t>
      </w:r>
      <w:r>
        <w:rPr>
          <w:rFonts w:ascii="宋体" w:hAnsi="宋体"/>
          <w:bCs w:val="0"/>
          <w:color w:val="000000" w:themeColor="text1"/>
        </w:rPr>
        <w:t xml:space="preserve">[美] </w:t>
      </w:r>
      <w:r>
        <w:rPr>
          <w:rFonts w:ascii="宋体" w:hAnsi="宋体" w:hint="eastAsia"/>
          <w:bCs w:val="0"/>
          <w:color w:val="000000" w:themeColor="text1"/>
        </w:rPr>
        <w:t>Richard Johnsonbaugh 石纯一等译，离散数学，人民邮电出版社，2009</w:t>
      </w:r>
    </w:p>
    <w:p w14:paraId="6300062B"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 xml:space="preserve">[5] </w:t>
      </w:r>
      <w:r>
        <w:rPr>
          <w:rFonts w:ascii="宋体" w:hAnsi="宋体"/>
          <w:bCs w:val="0"/>
          <w:color w:val="000000" w:themeColor="text1"/>
        </w:rPr>
        <w:t>[美] Kenneth</w:t>
      </w:r>
      <w:r>
        <w:rPr>
          <w:rFonts w:ascii="宋体" w:hAnsi="宋体" w:hint="eastAsia"/>
          <w:bCs w:val="0"/>
          <w:color w:val="000000" w:themeColor="text1"/>
        </w:rPr>
        <w:t xml:space="preserve"> H</w:t>
      </w:r>
      <w:r>
        <w:rPr>
          <w:rFonts w:ascii="宋体" w:hAnsi="宋体"/>
          <w:bCs w:val="0"/>
          <w:color w:val="000000" w:themeColor="text1"/>
        </w:rPr>
        <w:t>.</w:t>
      </w:r>
      <w:r>
        <w:rPr>
          <w:rFonts w:ascii="宋体" w:hAnsi="宋体" w:hint="eastAsia"/>
          <w:bCs w:val="0"/>
          <w:color w:val="000000" w:themeColor="text1"/>
        </w:rPr>
        <w:t xml:space="preserve"> </w:t>
      </w:r>
      <w:r>
        <w:rPr>
          <w:rFonts w:ascii="宋体" w:hAnsi="宋体"/>
          <w:bCs w:val="0"/>
          <w:color w:val="000000" w:themeColor="text1"/>
        </w:rPr>
        <w:t>R</w:t>
      </w:r>
      <w:r>
        <w:rPr>
          <w:rFonts w:ascii="宋体" w:hAnsi="宋体" w:hint="eastAsia"/>
          <w:bCs w:val="0"/>
          <w:color w:val="000000" w:themeColor="text1"/>
        </w:rPr>
        <w:t>os</w:t>
      </w:r>
      <w:r>
        <w:rPr>
          <w:rFonts w:ascii="宋体" w:hAnsi="宋体"/>
          <w:bCs w:val="0"/>
          <w:color w:val="000000" w:themeColor="text1"/>
        </w:rPr>
        <w:t>e</w:t>
      </w:r>
      <w:r>
        <w:rPr>
          <w:rFonts w:ascii="宋体" w:hAnsi="宋体" w:hint="eastAsia"/>
          <w:bCs w:val="0"/>
          <w:color w:val="000000" w:themeColor="text1"/>
        </w:rPr>
        <w:t>n</w:t>
      </w:r>
      <w:r>
        <w:rPr>
          <w:rFonts w:ascii="宋体" w:hAnsi="宋体"/>
          <w:bCs w:val="0"/>
          <w:color w:val="000000" w:themeColor="text1"/>
        </w:rPr>
        <w:t>著</w:t>
      </w:r>
      <w:r>
        <w:rPr>
          <w:rFonts w:ascii="宋体" w:hAnsi="宋体" w:hint="eastAsia"/>
          <w:bCs w:val="0"/>
          <w:color w:val="000000" w:themeColor="text1"/>
        </w:rPr>
        <w:t>，袁崇义等译，《离散数学及其应用》，机械工业出版社，</w:t>
      </w:r>
      <w:r>
        <w:rPr>
          <w:rFonts w:ascii="宋体" w:hAnsi="宋体"/>
          <w:bCs w:val="0"/>
          <w:color w:val="000000" w:themeColor="text1"/>
        </w:rPr>
        <w:t>200</w:t>
      </w:r>
      <w:r>
        <w:rPr>
          <w:rFonts w:ascii="宋体" w:hAnsi="宋体" w:hint="eastAsia"/>
          <w:bCs w:val="0"/>
          <w:color w:val="000000" w:themeColor="text1"/>
        </w:rPr>
        <w:t>2</w:t>
      </w:r>
    </w:p>
    <w:p w14:paraId="12F97917"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 xml:space="preserve">[6] </w:t>
      </w:r>
      <w:proofErr w:type="gramStart"/>
      <w:r>
        <w:rPr>
          <w:rFonts w:ascii="宋体" w:hAnsi="宋体" w:hint="eastAsia"/>
          <w:bCs w:val="0"/>
          <w:color w:val="000000" w:themeColor="text1"/>
        </w:rPr>
        <w:t>左孝凌</w:t>
      </w:r>
      <w:proofErr w:type="gramEnd"/>
      <w:r>
        <w:rPr>
          <w:rFonts w:ascii="宋体" w:hAnsi="宋体" w:hint="eastAsia"/>
          <w:bCs w:val="0"/>
          <w:color w:val="000000" w:themeColor="text1"/>
        </w:rPr>
        <w:t>等，离散数学，上海科学技术文献出版社，1982</w:t>
      </w:r>
    </w:p>
    <w:p w14:paraId="07A71630"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[7] 屈婉玲、耿素云、张立昂，《离散数学</w:t>
      </w:r>
      <w:r>
        <w:rPr>
          <w:rFonts w:ascii="宋体" w:hAnsi="宋体"/>
          <w:bCs w:val="0"/>
          <w:color w:val="000000" w:themeColor="text1"/>
        </w:rPr>
        <w:t>（第2版）</w:t>
      </w:r>
      <w:r>
        <w:rPr>
          <w:rFonts w:ascii="宋体" w:hAnsi="宋体" w:hint="eastAsia"/>
          <w:bCs w:val="0"/>
          <w:color w:val="000000" w:themeColor="text1"/>
        </w:rPr>
        <w:t>》，清华大学出版社，2008</w:t>
      </w:r>
    </w:p>
    <w:p w14:paraId="300AF712"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[8] 王元</w:t>
      </w:r>
      <w:proofErr w:type="gramStart"/>
      <w:r>
        <w:rPr>
          <w:rFonts w:ascii="宋体" w:hAnsi="宋体" w:hint="eastAsia"/>
          <w:bCs w:val="0"/>
          <w:color w:val="000000" w:themeColor="text1"/>
        </w:rPr>
        <w:t>元</w:t>
      </w:r>
      <w:proofErr w:type="gramEnd"/>
      <w:r>
        <w:rPr>
          <w:rFonts w:ascii="宋体" w:hAnsi="宋体" w:hint="eastAsia"/>
          <w:bCs w:val="0"/>
          <w:color w:val="000000" w:themeColor="text1"/>
        </w:rPr>
        <w:t>，离散数学，</w:t>
      </w:r>
      <w:bookmarkStart w:id="3" w:name="Pub"/>
      <w:r>
        <w:rPr>
          <w:rFonts w:ascii="宋体" w:hAnsi="宋体" w:hint="eastAsia"/>
          <w:bCs w:val="0"/>
          <w:color w:val="000000" w:themeColor="text1"/>
        </w:rPr>
        <w:t>机械工业</w:t>
      </w:r>
      <w:r>
        <w:rPr>
          <w:rFonts w:ascii="宋体" w:hAnsi="宋体"/>
          <w:bCs w:val="0"/>
          <w:color w:val="000000" w:themeColor="text1"/>
        </w:rPr>
        <w:t>出版社</w:t>
      </w:r>
      <w:bookmarkEnd w:id="3"/>
      <w:r>
        <w:rPr>
          <w:rFonts w:ascii="宋体" w:hAnsi="宋体" w:hint="eastAsia"/>
          <w:bCs w:val="0"/>
          <w:color w:val="000000" w:themeColor="text1"/>
        </w:rPr>
        <w:t>，2010</w:t>
      </w:r>
    </w:p>
    <w:p w14:paraId="2FB539E4" w14:textId="77777777" w:rsidR="003A5921" w:rsidRDefault="00000000">
      <w:pPr>
        <w:pStyle w:val="af4"/>
        <w:spacing w:line="300" w:lineRule="auto"/>
        <w:contextualSpacing w:val="0"/>
        <w:rPr>
          <w:rFonts w:ascii="宋体" w:hAnsi="宋体"/>
          <w:bCs w:val="0"/>
          <w:color w:val="000000" w:themeColor="text1"/>
        </w:rPr>
      </w:pPr>
      <w:r>
        <w:rPr>
          <w:rFonts w:ascii="宋体" w:hAnsi="宋体" w:hint="eastAsia"/>
          <w:bCs w:val="0"/>
          <w:color w:val="000000" w:themeColor="text1"/>
        </w:rPr>
        <w:t xml:space="preserve">[9] </w:t>
      </w:r>
      <w:proofErr w:type="spellStart"/>
      <w:r>
        <w:rPr>
          <w:rFonts w:ascii="宋体" w:hAnsi="宋体" w:hint="eastAsia"/>
          <w:bCs w:val="0"/>
          <w:color w:val="000000" w:themeColor="text1"/>
        </w:rPr>
        <w:t>Bemard</w:t>
      </w:r>
      <w:proofErr w:type="spellEnd"/>
      <w:r>
        <w:rPr>
          <w:rFonts w:ascii="宋体" w:hAnsi="宋体" w:hint="eastAsia"/>
          <w:bCs w:val="0"/>
          <w:color w:val="000000" w:themeColor="text1"/>
        </w:rPr>
        <w:t xml:space="preserve"> Kolman, Robert C．Busby，Sharon Ross．Discrete Mathematical Structures，高等教育出版社，2001</w:t>
      </w:r>
    </w:p>
    <w:p w14:paraId="567ABD30" w14:textId="77777777" w:rsidR="003A5921" w:rsidRDefault="00000000">
      <w:pPr>
        <w:pStyle w:val="af4"/>
        <w:spacing w:line="300" w:lineRule="auto"/>
        <w:contextualSpacing w:val="0"/>
        <w:rPr>
          <w:rStyle w:val="af1"/>
          <w:rFonts w:ascii="宋体" w:hAnsi="宋体"/>
          <w:color w:val="000000" w:themeColor="text1"/>
        </w:rPr>
      </w:pPr>
      <w:r>
        <w:rPr>
          <w:rFonts w:ascii="宋体" w:hAnsi="宋体" w:hint="eastAsia"/>
          <w:bCs w:val="0"/>
          <w:color w:val="000000" w:themeColor="text1"/>
        </w:rPr>
        <w:t>[10] 屈婉玲等，离散数学，高等教育出版社，2008</w:t>
      </w:r>
    </w:p>
    <w:p w14:paraId="3DB8C0B7"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73C603FE" w14:textId="77777777" w:rsidR="003A5921" w:rsidRDefault="00000000">
      <w:pPr>
        <w:pStyle w:val="ae"/>
        <w:spacing w:line="300" w:lineRule="auto"/>
        <w:rPr>
          <w:rFonts w:ascii="宋体" w:hAnsi="宋体"/>
          <w:color w:val="000000" w:themeColor="text1"/>
        </w:rPr>
      </w:pPr>
      <w:bookmarkStart w:id="4" w:name="_Toc81206348"/>
      <w:r>
        <w:rPr>
          <w:color w:val="000000" w:themeColor="text1"/>
        </w:rPr>
        <w:lastRenderedPageBreak/>
        <w:t xml:space="preserve">0005686 </w:t>
      </w:r>
      <w:r>
        <w:rPr>
          <w:rFonts w:ascii="宋体" w:hAnsi="宋体" w:hint="eastAsia"/>
          <w:color w:val="000000" w:themeColor="text1"/>
        </w:rPr>
        <w:t>数字逻辑Ⅰ</w:t>
      </w:r>
      <w:bookmarkEnd w:id="4"/>
    </w:p>
    <w:p w14:paraId="0E942D7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0005686</w:t>
      </w:r>
    </w:p>
    <w:p w14:paraId="65A13AB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数字逻辑Ⅰ</w:t>
      </w:r>
    </w:p>
    <w:p w14:paraId="755694C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hint="eastAsia"/>
          <w:color w:val="000000" w:themeColor="text1"/>
          <w:szCs w:val="21"/>
        </w:rPr>
        <w:t>Digital Logic</w:t>
      </w:r>
      <w:r>
        <w:rPr>
          <w:rFonts w:ascii="Times New Roman" w:hAnsi="Times New Roman"/>
          <w:color w:val="000000" w:themeColor="text1"/>
          <w:szCs w:val="21"/>
        </w:rPr>
        <w:t xml:space="preserve"> </w:t>
      </w:r>
      <w:r>
        <w:rPr>
          <w:rFonts w:hAnsi="宋体" w:hint="eastAsia"/>
          <w:color w:val="000000" w:themeColor="text1"/>
          <w:szCs w:val="21"/>
        </w:rPr>
        <w:t>Ⅰ</w:t>
      </w:r>
    </w:p>
    <w:p w14:paraId="1596CB19"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54FA3D1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3.0</w:t>
      </w:r>
      <w:r>
        <w:rPr>
          <w:rFonts w:ascii="Times New Roman" w:hAnsi="Times New Roman"/>
          <w:color w:val="000000" w:themeColor="text1"/>
          <w:szCs w:val="21"/>
        </w:rPr>
        <w:t xml:space="preserve">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szCs w:val="21"/>
        </w:rPr>
        <w:t>48</w:t>
      </w:r>
    </w:p>
    <w:p w14:paraId="1F06B8B5"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bookmarkStart w:id="5" w:name="_Hlk79759440"/>
      <w:r>
        <w:rPr>
          <w:rStyle w:val="af1"/>
          <w:rFonts w:hAnsi="宋体" w:hint="eastAsia"/>
          <w:color w:val="000000" w:themeColor="text1"/>
        </w:rPr>
        <w:t>计算机科学与技术（实验班）、</w:t>
      </w:r>
      <w:r>
        <w:rPr>
          <w:rFonts w:hAnsi="宋体" w:hint="eastAsia"/>
          <w:color w:val="000000" w:themeColor="text1"/>
          <w:szCs w:val="21"/>
        </w:rPr>
        <w:t>计算机科学与技术专业、</w:t>
      </w:r>
      <w:bookmarkStart w:id="6" w:name="_Hlk79759468"/>
      <w:r>
        <w:rPr>
          <w:rFonts w:hAnsi="宋体" w:hint="eastAsia"/>
          <w:color w:val="000000" w:themeColor="text1"/>
          <w:szCs w:val="21"/>
        </w:rPr>
        <w:t>信息安全（实验班）专业、</w:t>
      </w:r>
      <w:bookmarkEnd w:id="6"/>
      <w:r>
        <w:rPr>
          <w:rFonts w:hAnsi="宋体" w:hint="eastAsia"/>
          <w:color w:val="000000" w:themeColor="text1"/>
          <w:szCs w:val="21"/>
        </w:rPr>
        <w:t>物联网工程专业本科生</w:t>
      </w:r>
      <w:bookmarkEnd w:id="5"/>
    </w:p>
    <w:p w14:paraId="5FE8BC5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模拟电子技术</w:t>
      </w:r>
    </w:p>
    <w:p w14:paraId="7E8D2A9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08A8DC4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51171A0F" w14:textId="77777777" w:rsidR="003A5921" w:rsidRDefault="00000000">
      <w:pPr>
        <w:autoSpaceDE w:val="0"/>
        <w:autoSpaceDN w:val="0"/>
        <w:adjustRightInd w:val="0"/>
        <w:spacing w:line="300" w:lineRule="auto"/>
        <w:ind w:firstLineChars="200" w:firstLine="420"/>
        <w:rPr>
          <w:rFonts w:ascii="宋体" w:eastAsia="宋体" w:hAnsi="宋体"/>
          <w:color w:val="000000" w:themeColor="text1"/>
        </w:rPr>
      </w:pPr>
      <w:r>
        <w:rPr>
          <w:rFonts w:ascii="宋体" w:eastAsia="宋体" w:hAnsi="宋体" w:hint="eastAsia"/>
          <w:color w:val="000000" w:themeColor="text1"/>
          <w:szCs w:val="21"/>
        </w:rPr>
        <w:t>数字逻辑是信息学部计算机学院为计算机类专业本科生开设的</w:t>
      </w:r>
      <w:r>
        <w:rPr>
          <w:rFonts w:ascii="宋体" w:eastAsia="宋体" w:hAnsi="宋体" w:cs="宋体" w:hint="eastAsia"/>
          <w:color w:val="000000" w:themeColor="text1"/>
          <w:kern w:val="0"/>
          <w:szCs w:val="21"/>
        </w:rPr>
        <w:t>学科基础必修课</w:t>
      </w:r>
      <w:bookmarkStart w:id="7" w:name="OLE_LINK26"/>
      <w:r>
        <w:rPr>
          <w:rFonts w:ascii="宋体" w:eastAsia="宋体" w:hAnsi="宋体" w:cs="宋体" w:hint="eastAsia"/>
          <w:color w:val="000000" w:themeColor="text1"/>
          <w:kern w:val="0"/>
          <w:szCs w:val="21"/>
        </w:rPr>
        <w:t>。本课程的任务是</w:t>
      </w:r>
      <w:r>
        <w:rPr>
          <w:rFonts w:ascii="宋体" w:eastAsia="宋体" w:hAnsi="宋体" w:hint="eastAsia"/>
          <w:color w:val="000000" w:themeColor="text1"/>
        </w:rPr>
        <w:t>通过</w:t>
      </w:r>
      <w:r>
        <w:rPr>
          <w:rFonts w:ascii="宋体" w:eastAsia="宋体" w:hAnsi="宋体" w:cs="宋体" w:hint="eastAsia"/>
          <w:color w:val="000000" w:themeColor="text1"/>
          <w:kern w:val="0"/>
          <w:szCs w:val="21"/>
        </w:rPr>
        <w:t>数字逻辑基本理论、硬件描述语言（</w:t>
      </w:r>
      <w:r>
        <w:rPr>
          <w:rFonts w:ascii="宋体" w:eastAsia="宋体" w:hAnsi="宋体"/>
          <w:color w:val="000000" w:themeColor="text1"/>
          <w:kern w:val="0"/>
          <w:szCs w:val="21"/>
        </w:rPr>
        <w:t>HDL</w:t>
      </w:r>
      <w:r>
        <w:rPr>
          <w:rFonts w:ascii="宋体" w:eastAsia="宋体" w:hAnsi="宋体" w:cs="宋体" w:hint="eastAsia"/>
          <w:color w:val="000000" w:themeColor="text1"/>
          <w:kern w:val="0"/>
          <w:szCs w:val="21"/>
        </w:rPr>
        <w:t>）、组合电路分析与设计、同步时序电路分析与设计等内容的讲解、讨论，使学生</w:t>
      </w:r>
      <w:r>
        <w:rPr>
          <w:rFonts w:ascii="宋体" w:eastAsia="宋体" w:hAnsi="宋体" w:hint="eastAsia"/>
          <w:color w:val="000000" w:themeColor="text1"/>
        </w:rPr>
        <w:t>建立</w:t>
      </w:r>
      <w:bookmarkStart w:id="8" w:name="OLE_LINK8"/>
      <w:bookmarkStart w:id="9" w:name="OLE_LINK7"/>
      <w:r>
        <w:rPr>
          <w:rFonts w:ascii="宋体" w:eastAsia="宋体" w:hAnsi="宋体" w:hint="eastAsia"/>
          <w:color w:val="000000" w:themeColor="text1"/>
        </w:rPr>
        <w:t>基本数字电路的概念和模型</w:t>
      </w:r>
      <w:bookmarkEnd w:id="8"/>
      <w:bookmarkEnd w:id="9"/>
      <w:r>
        <w:rPr>
          <w:rFonts w:ascii="宋体" w:eastAsia="宋体" w:hAnsi="宋体" w:hint="eastAsia"/>
          <w:color w:val="000000" w:themeColor="text1"/>
        </w:rPr>
        <w:t>；</w:t>
      </w:r>
      <w:bookmarkStart w:id="10" w:name="OLE_LINK10"/>
      <w:r>
        <w:rPr>
          <w:rFonts w:ascii="宋体" w:eastAsia="宋体" w:hAnsi="宋体" w:hint="eastAsia"/>
          <w:color w:val="000000" w:themeColor="text1"/>
        </w:rPr>
        <w:t>正确使用</w:t>
      </w:r>
      <w:bookmarkStart w:id="11" w:name="OLE_LINK12"/>
      <w:bookmarkStart w:id="12" w:name="OLE_LINK11"/>
      <w:r>
        <w:rPr>
          <w:rFonts w:ascii="宋体" w:eastAsia="宋体" w:hAnsi="宋体" w:hint="eastAsia"/>
          <w:color w:val="000000" w:themeColor="text1"/>
        </w:rPr>
        <w:t>多种逻辑工具</w:t>
      </w:r>
      <w:bookmarkEnd w:id="11"/>
      <w:bookmarkEnd w:id="12"/>
      <w:r>
        <w:rPr>
          <w:rFonts w:ascii="宋体" w:eastAsia="宋体" w:hAnsi="宋体" w:hint="eastAsia"/>
          <w:color w:val="000000" w:themeColor="text1"/>
        </w:rPr>
        <w:t>和方法</w:t>
      </w:r>
      <w:bookmarkEnd w:id="10"/>
      <w:r>
        <w:rPr>
          <w:rFonts w:ascii="宋体" w:eastAsia="宋体" w:hAnsi="宋体" w:hint="eastAsia"/>
          <w:color w:val="000000" w:themeColor="text1"/>
        </w:rPr>
        <w:t>；培养电路的分析、设计能力；掌握现代数字系统中基于</w:t>
      </w:r>
      <w:r>
        <w:rPr>
          <w:rFonts w:ascii="宋体" w:eastAsia="宋体" w:hAnsi="宋体"/>
          <w:color w:val="000000" w:themeColor="text1"/>
        </w:rPr>
        <w:t>HDL</w:t>
      </w:r>
      <w:r>
        <w:rPr>
          <w:rFonts w:ascii="宋体" w:eastAsia="宋体" w:hAnsi="宋体" w:hint="eastAsia"/>
          <w:color w:val="000000" w:themeColor="text1"/>
        </w:rPr>
        <w:t>的建模方法。</w:t>
      </w:r>
      <w:r>
        <w:rPr>
          <w:rFonts w:ascii="宋体" w:eastAsia="宋体" w:hAnsi="宋体"/>
          <w:color w:val="000000" w:themeColor="text1"/>
          <w:szCs w:val="21"/>
        </w:rPr>
        <w:t>要求学生掌握有关方面的基本概念、基本理论、基本方法和基本技术。具体知识包括</w:t>
      </w:r>
      <w:r>
        <w:rPr>
          <w:rFonts w:ascii="宋体" w:eastAsia="宋体" w:hAnsi="宋体" w:hint="eastAsia"/>
          <w:color w:val="000000" w:themeColor="text1"/>
          <w:szCs w:val="21"/>
        </w:rPr>
        <w:t>：</w:t>
      </w:r>
      <w:r>
        <w:rPr>
          <w:rFonts w:ascii="宋体" w:eastAsia="宋体" w:hAnsi="宋体" w:hint="eastAsia"/>
          <w:color w:val="000000" w:themeColor="text1"/>
        </w:rPr>
        <w:t>必要的数制和码制知识，</w:t>
      </w:r>
      <w:bookmarkStart w:id="13" w:name="OLE_LINK20"/>
      <w:bookmarkStart w:id="14" w:name="OLE_LINK19"/>
      <w:r>
        <w:rPr>
          <w:rFonts w:ascii="宋体" w:eastAsia="宋体" w:hAnsi="宋体" w:hint="eastAsia"/>
          <w:color w:val="000000" w:themeColor="text1"/>
        </w:rPr>
        <w:t>逻辑代数的</w:t>
      </w:r>
      <w:bookmarkStart w:id="15" w:name="OLE_LINK22"/>
      <w:bookmarkStart w:id="16" w:name="OLE_LINK21"/>
      <w:r>
        <w:rPr>
          <w:rFonts w:ascii="宋体" w:eastAsia="宋体" w:hAnsi="宋体" w:hint="eastAsia"/>
          <w:color w:val="000000" w:themeColor="text1"/>
        </w:rPr>
        <w:t>基本定律</w:t>
      </w:r>
      <w:bookmarkEnd w:id="15"/>
      <w:bookmarkEnd w:id="16"/>
      <w:r>
        <w:rPr>
          <w:rFonts w:ascii="宋体" w:eastAsia="宋体" w:hAnsi="宋体" w:hint="eastAsia"/>
          <w:color w:val="000000" w:themeColor="text1"/>
        </w:rPr>
        <w:t>、规则、常用公式</w:t>
      </w:r>
      <w:bookmarkEnd w:id="13"/>
      <w:bookmarkEnd w:id="14"/>
      <w:r>
        <w:rPr>
          <w:rFonts w:ascii="宋体" w:eastAsia="宋体" w:hAnsi="宋体" w:hint="eastAsia"/>
          <w:color w:val="000000" w:themeColor="text1"/>
        </w:rPr>
        <w:t>、</w:t>
      </w:r>
      <w:bookmarkStart w:id="17" w:name="OLE_LINK23"/>
      <w:r>
        <w:rPr>
          <w:rFonts w:ascii="宋体" w:eastAsia="宋体" w:hAnsi="宋体" w:hint="eastAsia"/>
          <w:color w:val="000000" w:themeColor="text1"/>
        </w:rPr>
        <w:t>卡诺图</w:t>
      </w:r>
      <w:bookmarkEnd w:id="17"/>
      <w:r>
        <w:rPr>
          <w:rFonts w:ascii="宋体" w:eastAsia="宋体" w:hAnsi="宋体" w:hint="eastAsia"/>
          <w:color w:val="000000" w:themeColor="text1"/>
        </w:rPr>
        <w:t>，</w:t>
      </w:r>
      <w:r>
        <w:rPr>
          <w:rFonts w:ascii="宋体" w:eastAsia="宋体" w:hAnsi="宋体" w:cs="宋体" w:hint="eastAsia"/>
          <w:color w:val="000000" w:themeColor="text1"/>
          <w:kern w:val="0"/>
          <w:szCs w:val="21"/>
        </w:rPr>
        <w:t>硬件描述语言</w:t>
      </w:r>
      <w:r>
        <w:rPr>
          <w:rFonts w:ascii="宋体" w:eastAsia="宋体" w:hAnsi="宋体" w:hint="eastAsia"/>
          <w:color w:val="000000" w:themeColor="text1"/>
        </w:rPr>
        <w:t>的</w:t>
      </w:r>
      <w:bookmarkStart w:id="18" w:name="OLE_LINK25"/>
      <w:bookmarkStart w:id="19" w:name="OLE_LINK24"/>
      <w:r>
        <w:rPr>
          <w:rFonts w:ascii="宋体" w:eastAsia="宋体" w:hAnsi="宋体" w:hint="eastAsia"/>
          <w:color w:val="000000" w:themeColor="text1"/>
        </w:rPr>
        <w:t>语法规则</w:t>
      </w:r>
      <w:bookmarkEnd w:id="18"/>
      <w:bookmarkEnd w:id="19"/>
      <w:r>
        <w:rPr>
          <w:rFonts w:ascii="宋体" w:eastAsia="宋体" w:hAnsi="宋体" w:hint="eastAsia"/>
          <w:color w:val="000000" w:themeColor="text1"/>
        </w:rPr>
        <w:t>、三种基本建模方法，组合电路的分析与</w:t>
      </w:r>
      <w:r>
        <w:rPr>
          <w:rFonts w:ascii="宋体" w:eastAsia="宋体" w:hAnsi="宋体"/>
          <w:color w:val="000000" w:themeColor="text1"/>
        </w:rPr>
        <w:t>HDL</w:t>
      </w:r>
      <w:r>
        <w:rPr>
          <w:rFonts w:ascii="宋体" w:eastAsia="宋体" w:hAnsi="宋体" w:hint="eastAsia"/>
          <w:color w:val="000000" w:themeColor="text1"/>
        </w:rPr>
        <w:t>设计，</w:t>
      </w:r>
      <w:r>
        <w:rPr>
          <w:rFonts w:ascii="宋体" w:eastAsia="宋体" w:hAnsi="宋体" w:hint="eastAsia"/>
          <w:color w:val="000000" w:themeColor="text1"/>
          <w:kern w:val="0"/>
          <w:szCs w:val="21"/>
        </w:rPr>
        <w:t>组合电路中的</w:t>
      </w:r>
      <w:bookmarkStart w:id="20" w:name="OLE_LINK28"/>
      <w:r>
        <w:rPr>
          <w:rFonts w:ascii="宋体" w:eastAsia="宋体" w:hAnsi="宋体" w:hint="eastAsia"/>
          <w:color w:val="000000" w:themeColor="text1"/>
          <w:kern w:val="0"/>
          <w:szCs w:val="21"/>
        </w:rPr>
        <w:t>竞争与险象</w:t>
      </w:r>
      <w:bookmarkEnd w:id="20"/>
      <w:r>
        <w:rPr>
          <w:rFonts w:ascii="宋体" w:eastAsia="宋体" w:hAnsi="宋体" w:hint="eastAsia"/>
          <w:color w:val="000000" w:themeColor="text1"/>
          <w:kern w:val="0"/>
          <w:szCs w:val="21"/>
        </w:rPr>
        <w:t>，</w:t>
      </w:r>
      <w:bookmarkStart w:id="21" w:name="OLE_LINK29"/>
      <w:bookmarkStart w:id="22" w:name="OLE_LINK30"/>
      <w:r>
        <w:rPr>
          <w:rFonts w:ascii="宋体" w:eastAsia="宋体" w:hAnsi="宋体" w:cs="宋体" w:hint="eastAsia"/>
          <w:color w:val="000000" w:themeColor="text1"/>
          <w:kern w:val="0"/>
          <w:szCs w:val="21"/>
        </w:rPr>
        <w:t>触发器的工作原理</w:t>
      </w:r>
      <w:bookmarkEnd w:id="21"/>
      <w:bookmarkEnd w:id="22"/>
      <w:r>
        <w:rPr>
          <w:rFonts w:ascii="宋体" w:eastAsia="宋体" w:hAnsi="宋体" w:cs="宋体" w:hint="eastAsia"/>
          <w:color w:val="000000" w:themeColor="text1"/>
          <w:kern w:val="0"/>
          <w:szCs w:val="21"/>
        </w:rPr>
        <w:t>、</w:t>
      </w:r>
      <w:bookmarkStart w:id="23" w:name="OLE_LINK31"/>
      <w:r>
        <w:rPr>
          <w:rFonts w:ascii="宋体" w:eastAsia="宋体" w:hAnsi="宋体" w:cs="宋体" w:hint="eastAsia"/>
          <w:color w:val="000000" w:themeColor="text1"/>
          <w:kern w:val="0"/>
          <w:szCs w:val="21"/>
        </w:rPr>
        <w:t>逻辑特性</w:t>
      </w:r>
      <w:bookmarkEnd w:id="23"/>
      <w:r>
        <w:rPr>
          <w:rFonts w:ascii="宋体" w:eastAsia="宋体" w:hAnsi="宋体" w:cs="宋体" w:hint="eastAsia"/>
          <w:color w:val="000000" w:themeColor="text1"/>
          <w:kern w:val="0"/>
          <w:szCs w:val="21"/>
        </w:rPr>
        <w:t>和</w:t>
      </w:r>
      <w:r>
        <w:rPr>
          <w:rFonts w:ascii="宋体" w:eastAsia="宋体" w:hAnsi="宋体" w:hint="eastAsia"/>
          <w:color w:val="000000" w:themeColor="text1"/>
          <w:kern w:val="0"/>
          <w:szCs w:val="21"/>
        </w:rPr>
        <w:t>硬件描述语言</w:t>
      </w:r>
      <w:r>
        <w:rPr>
          <w:rFonts w:ascii="宋体" w:eastAsia="宋体" w:hAnsi="宋体" w:cs="宋体" w:hint="eastAsia"/>
          <w:color w:val="000000" w:themeColor="text1"/>
          <w:kern w:val="0"/>
          <w:szCs w:val="21"/>
        </w:rPr>
        <w:t>模型，</w:t>
      </w:r>
      <w:bookmarkStart w:id="24" w:name="OLE_LINK33"/>
      <w:bookmarkStart w:id="25" w:name="OLE_LINK32"/>
      <w:r>
        <w:rPr>
          <w:rFonts w:ascii="宋体" w:eastAsia="宋体" w:hAnsi="宋体" w:cs="宋体" w:hint="eastAsia"/>
          <w:color w:val="000000" w:themeColor="text1"/>
          <w:kern w:val="0"/>
          <w:szCs w:val="21"/>
        </w:rPr>
        <w:t>典型</w:t>
      </w:r>
      <w:r>
        <w:rPr>
          <w:rFonts w:ascii="宋体" w:eastAsia="宋体" w:hAnsi="宋体" w:hint="eastAsia"/>
          <w:color w:val="000000" w:themeColor="text1"/>
        </w:rPr>
        <w:t>时序电路的分析与</w:t>
      </w:r>
      <w:r>
        <w:rPr>
          <w:rFonts w:ascii="宋体" w:eastAsia="宋体" w:hAnsi="宋体"/>
          <w:color w:val="000000" w:themeColor="text1"/>
        </w:rPr>
        <w:t>HDL</w:t>
      </w:r>
      <w:r>
        <w:rPr>
          <w:rFonts w:ascii="宋体" w:eastAsia="宋体" w:hAnsi="宋体" w:hint="eastAsia"/>
          <w:color w:val="000000" w:themeColor="text1"/>
        </w:rPr>
        <w:t>设计</w:t>
      </w:r>
      <w:bookmarkEnd w:id="24"/>
      <w:bookmarkEnd w:id="25"/>
      <w:r>
        <w:rPr>
          <w:rFonts w:ascii="宋体" w:eastAsia="宋体" w:hAnsi="宋体" w:hint="eastAsia"/>
          <w:color w:val="000000" w:themeColor="text1"/>
        </w:rPr>
        <w:t>，</w:t>
      </w:r>
      <w:r>
        <w:rPr>
          <w:rFonts w:ascii="宋体" w:eastAsia="宋体" w:hAnsi="宋体" w:cs="宋体" w:hint="eastAsia"/>
          <w:color w:val="000000" w:themeColor="text1"/>
          <w:kern w:val="0"/>
          <w:szCs w:val="21"/>
        </w:rPr>
        <w:t>基于</w:t>
      </w:r>
      <w:bookmarkStart w:id="26" w:name="OLE_LINK37"/>
      <w:bookmarkStart w:id="27" w:name="OLE_LINK36"/>
      <w:r>
        <w:rPr>
          <w:rFonts w:ascii="宋体" w:eastAsia="宋体" w:hAnsi="宋体" w:cs="宋体" w:hint="eastAsia"/>
          <w:color w:val="000000" w:themeColor="text1"/>
          <w:kern w:val="0"/>
          <w:szCs w:val="21"/>
        </w:rPr>
        <w:t>状态机</w:t>
      </w:r>
      <w:bookmarkEnd w:id="26"/>
      <w:bookmarkEnd w:id="27"/>
      <w:r>
        <w:rPr>
          <w:rFonts w:ascii="宋体" w:eastAsia="宋体" w:hAnsi="宋体" w:cs="宋体" w:hint="eastAsia"/>
          <w:color w:val="000000" w:themeColor="text1"/>
          <w:kern w:val="0"/>
          <w:szCs w:val="21"/>
        </w:rPr>
        <w:t>和</w:t>
      </w:r>
      <w:r>
        <w:rPr>
          <w:rFonts w:ascii="宋体" w:eastAsia="宋体" w:hAnsi="宋体" w:hint="eastAsia"/>
          <w:color w:val="000000" w:themeColor="text1"/>
          <w:kern w:val="0"/>
          <w:szCs w:val="21"/>
        </w:rPr>
        <w:t>HDL的</w:t>
      </w:r>
      <w:bookmarkStart w:id="28" w:name="OLE_LINK35"/>
      <w:bookmarkStart w:id="29" w:name="OLE_LINK34"/>
      <w:r>
        <w:rPr>
          <w:rFonts w:ascii="宋体" w:eastAsia="宋体" w:hAnsi="宋体" w:hint="eastAsia"/>
          <w:color w:val="000000" w:themeColor="text1"/>
          <w:kern w:val="0"/>
          <w:szCs w:val="21"/>
        </w:rPr>
        <w:t>一般</w:t>
      </w:r>
      <w:r>
        <w:rPr>
          <w:rFonts w:ascii="宋体" w:eastAsia="宋体" w:hAnsi="宋体" w:cs="宋体" w:hint="eastAsia"/>
          <w:color w:val="000000" w:themeColor="text1"/>
          <w:kern w:val="0"/>
          <w:szCs w:val="21"/>
        </w:rPr>
        <w:t>同步时序电路</w:t>
      </w:r>
      <w:bookmarkEnd w:id="28"/>
      <w:bookmarkEnd w:id="29"/>
      <w:r>
        <w:rPr>
          <w:rFonts w:ascii="宋体" w:eastAsia="宋体" w:hAnsi="宋体" w:cs="宋体" w:hint="eastAsia"/>
          <w:color w:val="000000" w:themeColor="text1"/>
          <w:kern w:val="0"/>
          <w:szCs w:val="21"/>
        </w:rPr>
        <w:t>的设计</w:t>
      </w:r>
      <w:r>
        <w:rPr>
          <w:rFonts w:ascii="宋体" w:eastAsia="宋体" w:hAnsi="宋体" w:hint="eastAsia"/>
          <w:color w:val="000000" w:themeColor="text1"/>
        </w:rPr>
        <w:t>。</w:t>
      </w:r>
      <w:bookmarkEnd w:id="7"/>
    </w:p>
    <w:p w14:paraId="7E4F86DD" w14:textId="77777777" w:rsidR="003A5921" w:rsidRDefault="00000000">
      <w:pPr>
        <w:spacing w:line="300" w:lineRule="auto"/>
        <w:ind w:firstLineChars="202" w:firstLine="424"/>
        <w:rPr>
          <w:rFonts w:ascii="宋体" w:eastAsia="宋体" w:hAnsi="宋体"/>
          <w:color w:val="000000" w:themeColor="text1"/>
        </w:rPr>
      </w:pPr>
      <w:r>
        <w:rPr>
          <w:rFonts w:ascii="宋体" w:eastAsia="宋体" w:hAnsi="宋体" w:hint="eastAsia"/>
          <w:color w:val="000000" w:themeColor="text1"/>
        </w:rPr>
        <w:t>本课程具有较强的实践性特征，与“数字逻辑实验”课</w:t>
      </w:r>
      <w:bookmarkStart w:id="30" w:name="OLE_LINK38"/>
      <w:bookmarkStart w:id="31" w:name="OLE_LINK39"/>
      <w:r>
        <w:rPr>
          <w:rFonts w:ascii="宋体" w:eastAsia="宋体" w:hAnsi="宋体" w:hint="eastAsia"/>
          <w:color w:val="000000" w:themeColor="text1"/>
        </w:rPr>
        <w:t>紧密结合</w:t>
      </w:r>
      <w:bookmarkEnd w:id="30"/>
      <w:bookmarkEnd w:id="31"/>
      <w:r>
        <w:rPr>
          <w:rFonts w:ascii="宋体" w:eastAsia="宋体" w:hAnsi="宋体" w:hint="eastAsia"/>
          <w:color w:val="000000" w:themeColor="text1"/>
        </w:rPr>
        <w:t>，</w:t>
      </w:r>
      <w:bookmarkStart w:id="32" w:name="OLE_LINK41"/>
      <w:bookmarkStart w:id="33" w:name="OLE_LINK40"/>
      <w:r>
        <w:rPr>
          <w:rFonts w:ascii="宋体" w:eastAsia="宋体" w:hAnsi="宋体" w:hint="eastAsia"/>
          <w:color w:val="000000" w:themeColor="text1"/>
        </w:rPr>
        <w:t>同学期排课</w:t>
      </w:r>
      <w:bookmarkEnd w:id="32"/>
      <w:bookmarkEnd w:id="33"/>
      <w:r>
        <w:rPr>
          <w:rFonts w:ascii="宋体" w:eastAsia="宋体" w:hAnsi="宋体" w:hint="eastAsia"/>
          <w:color w:val="000000" w:themeColor="text1"/>
        </w:rPr>
        <w:t>。</w:t>
      </w:r>
    </w:p>
    <w:p w14:paraId="4BF5CF2F"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rPr>
        <w:t>教学内容重点是逻辑代数的理论、知识，组合电路的分析与设计方法，同步时序电路的分析与设计方法，基于硬件描述语言的Verilog建模方法。教学内容难点是组合电路与时序电路的设计方法。</w:t>
      </w:r>
    </w:p>
    <w:p w14:paraId="301A2481"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75F727F3" w14:textId="77777777" w:rsidR="003A5921" w:rsidRDefault="00000000">
      <w:pPr>
        <w:pStyle w:val="af4"/>
        <w:spacing w:line="300" w:lineRule="auto"/>
        <w:contextualSpacing w:val="0"/>
        <w:rPr>
          <w:rFonts w:ascii="宋体" w:hAnsi="宋体"/>
          <w:color w:val="000000" w:themeColor="text1"/>
        </w:rPr>
      </w:pPr>
      <w:r>
        <w:rPr>
          <w:rStyle w:val="af1"/>
          <w:rFonts w:ascii="宋体" w:hAnsi="宋体" w:hint="eastAsia"/>
          <w:color w:val="000000" w:themeColor="text1"/>
        </w:rPr>
        <w:t>[1] 王秀娟等</w:t>
      </w:r>
      <w:r>
        <w:rPr>
          <w:rStyle w:val="af1"/>
          <w:rFonts w:ascii="宋体" w:hAnsi="宋体"/>
          <w:color w:val="000000" w:themeColor="text1"/>
        </w:rPr>
        <w:t>.</w:t>
      </w:r>
      <w:r>
        <w:rPr>
          <w:rStyle w:val="af1"/>
          <w:rFonts w:ascii="宋体" w:hAnsi="宋体" w:hint="eastAsia"/>
          <w:color w:val="000000" w:themeColor="text1"/>
        </w:rPr>
        <w:t xml:space="preserve"> </w:t>
      </w:r>
      <w:r>
        <w:rPr>
          <w:rFonts w:ascii="宋体" w:hAnsi="宋体" w:hint="eastAsia"/>
          <w:color w:val="000000" w:themeColor="text1"/>
        </w:rPr>
        <w:t>数字逻辑基础与</w:t>
      </w:r>
      <w:r>
        <w:rPr>
          <w:rFonts w:ascii="宋体" w:hAnsi="宋体"/>
          <w:color w:val="000000" w:themeColor="text1"/>
        </w:rPr>
        <w:t xml:space="preserve">Verilog </w:t>
      </w:r>
      <w:r>
        <w:rPr>
          <w:rFonts w:ascii="宋体" w:hAnsi="宋体" w:hint="eastAsia"/>
          <w:color w:val="000000" w:themeColor="text1"/>
        </w:rPr>
        <w:t>硬件描述语言（第2版）. 清华大学出版社，</w:t>
      </w:r>
      <w:r>
        <w:rPr>
          <w:rFonts w:ascii="宋体" w:hAnsi="宋体"/>
          <w:color w:val="000000" w:themeColor="text1"/>
        </w:rPr>
        <w:t>20</w:t>
      </w:r>
      <w:r>
        <w:rPr>
          <w:rFonts w:ascii="宋体" w:hAnsi="宋体" w:hint="eastAsia"/>
          <w:color w:val="000000" w:themeColor="text1"/>
        </w:rPr>
        <w:t>20</w:t>
      </w:r>
      <w:r>
        <w:rPr>
          <w:rFonts w:ascii="宋体" w:hAnsi="宋体"/>
          <w:color w:val="000000" w:themeColor="text1"/>
        </w:rPr>
        <w:t>.</w:t>
      </w:r>
      <w:r>
        <w:rPr>
          <w:rFonts w:ascii="宋体" w:hAnsi="宋体" w:hint="eastAsia"/>
          <w:color w:val="000000" w:themeColor="text1"/>
        </w:rPr>
        <w:t>6</w:t>
      </w:r>
      <w:r>
        <w:rPr>
          <w:rFonts w:ascii="宋体" w:hAnsi="宋体"/>
          <w:color w:val="000000" w:themeColor="text1"/>
        </w:rPr>
        <w:t>.</w:t>
      </w:r>
    </w:p>
    <w:p w14:paraId="25C4933C"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2]</w:t>
      </w:r>
      <w:r>
        <w:rPr>
          <w:rFonts w:ascii="宋体" w:hAnsi="宋体" w:hint="eastAsia"/>
          <w:color w:val="000000" w:themeColor="text1"/>
        </w:rPr>
        <w:t xml:space="preserve"> 彭建朝. 数字电路的逻辑分析与设计. 北京工业大学出版社，</w:t>
      </w:r>
      <w:r>
        <w:rPr>
          <w:rFonts w:ascii="宋体" w:hAnsi="宋体"/>
          <w:color w:val="000000" w:themeColor="text1"/>
        </w:rPr>
        <w:t>2007.9.</w:t>
      </w:r>
    </w:p>
    <w:p w14:paraId="01512550"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3]</w:t>
      </w:r>
      <w:r>
        <w:rPr>
          <w:rFonts w:ascii="宋体" w:hAnsi="宋体"/>
          <w:color w:val="000000" w:themeColor="text1"/>
        </w:rPr>
        <w:t xml:space="preserve"> </w:t>
      </w:r>
      <w:r>
        <w:rPr>
          <w:rStyle w:val="af1"/>
          <w:rFonts w:ascii="宋体" w:hAnsi="宋体"/>
          <w:color w:val="000000" w:themeColor="text1"/>
        </w:rPr>
        <w:t xml:space="preserve">M. </w:t>
      </w:r>
      <w:proofErr w:type="spellStart"/>
      <w:proofErr w:type="gramStart"/>
      <w:r>
        <w:rPr>
          <w:rStyle w:val="af1"/>
          <w:rFonts w:ascii="宋体" w:hAnsi="宋体"/>
          <w:color w:val="000000" w:themeColor="text1"/>
        </w:rPr>
        <w:t>Rafiquzzaman;Steven</w:t>
      </w:r>
      <w:proofErr w:type="spellEnd"/>
      <w:proofErr w:type="gramEnd"/>
      <w:r>
        <w:rPr>
          <w:rStyle w:val="af1"/>
          <w:rFonts w:ascii="宋体" w:hAnsi="宋体"/>
          <w:color w:val="000000" w:themeColor="text1"/>
        </w:rPr>
        <w:t xml:space="preserve"> A. McNinch.</w:t>
      </w:r>
      <w:r>
        <w:rPr>
          <w:rFonts w:ascii="宋体" w:hAnsi="宋体"/>
          <w:color w:val="000000" w:themeColor="text1"/>
        </w:rPr>
        <w:t xml:space="preserve"> </w:t>
      </w:r>
      <w:r>
        <w:rPr>
          <w:rStyle w:val="af1"/>
          <w:rFonts w:ascii="宋体" w:hAnsi="宋体"/>
          <w:color w:val="000000" w:themeColor="text1"/>
        </w:rPr>
        <w:t xml:space="preserve">Digital Logic: With an Introduction to Verilog and </w:t>
      </w:r>
      <w:proofErr w:type="spellStart"/>
      <w:r>
        <w:rPr>
          <w:rStyle w:val="af1"/>
          <w:rFonts w:ascii="宋体" w:hAnsi="宋体"/>
          <w:color w:val="000000" w:themeColor="text1"/>
        </w:rPr>
        <w:t>Fpga</w:t>
      </w:r>
      <w:proofErr w:type="spellEnd"/>
      <w:r>
        <w:rPr>
          <w:rStyle w:val="af1"/>
          <w:rFonts w:ascii="宋体" w:hAnsi="宋体"/>
          <w:color w:val="000000" w:themeColor="text1"/>
        </w:rPr>
        <w:t>-Based Design.</w:t>
      </w:r>
      <w:r>
        <w:rPr>
          <w:rFonts w:ascii="宋体" w:hAnsi="宋体"/>
          <w:color w:val="000000" w:themeColor="text1"/>
        </w:rPr>
        <w:t xml:space="preserve"> </w:t>
      </w:r>
      <w:r>
        <w:rPr>
          <w:rStyle w:val="af1"/>
          <w:rFonts w:ascii="宋体" w:hAnsi="宋体"/>
          <w:color w:val="000000" w:themeColor="text1"/>
        </w:rPr>
        <w:t>Wiley. 2019</w:t>
      </w:r>
      <w:r>
        <w:rPr>
          <w:rStyle w:val="af1"/>
          <w:rFonts w:ascii="宋体" w:hAnsi="宋体" w:hint="eastAsia"/>
          <w:color w:val="000000" w:themeColor="text1"/>
        </w:rPr>
        <w:t>.</w:t>
      </w:r>
      <w:r>
        <w:rPr>
          <w:rStyle w:val="af1"/>
          <w:rFonts w:ascii="宋体" w:hAnsi="宋体"/>
          <w:color w:val="000000" w:themeColor="text1"/>
        </w:rPr>
        <w:t>9</w:t>
      </w:r>
    </w:p>
    <w:p w14:paraId="2111309A" w14:textId="77777777" w:rsidR="003A5921" w:rsidRDefault="003A5921">
      <w:pPr>
        <w:adjustRightInd w:val="0"/>
        <w:spacing w:line="300" w:lineRule="auto"/>
        <w:rPr>
          <w:rFonts w:ascii="宋体" w:eastAsia="宋体" w:hAnsi="宋体"/>
          <w:color w:val="000000" w:themeColor="text1"/>
          <w:szCs w:val="21"/>
        </w:rPr>
      </w:pPr>
    </w:p>
    <w:p w14:paraId="2B8242D0" w14:textId="77777777" w:rsidR="003A5921" w:rsidRDefault="00000000">
      <w:pPr>
        <w:pStyle w:val="ae"/>
        <w:spacing w:line="300" w:lineRule="auto"/>
        <w:rPr>
          <w:rFonts w:ascii="宋体" w:hAnsi="宋体"/>
          <w:b w:val="0"/>
          <w:bCs w:val="0"/>
          <w:color w:val="000000" w:themeColor="text1"/>
        </w:rPr>
      </w:pPr>
      <w:r>
        <w:rPr>
          <w:rFonts w:ascii="宋体" w:hAnsi="宋体"/>
          <w:b w:val="0"/>
          <w:color w:val="000000" w:themeColor="text1"/>
          <w:szCs w:val="21"/>
        </w:rPr>
        <w:br w:type="page"/>
      </w:r>
    </w:p>
    <w:p w14:paraId="3F49F3C0" w14:textId="77777777" w:rsidR="003A5921" w:rsidRDefault="00000000">
      <w:pPr>
        <w:pStyle w:val="ae"/>
        <w:spacing w:line="300" w:lineRule="auto"/>
        <w:rPr>
          <w:color w:val="000000" w:themeColor="text1"/>
        </w:rPr>
      </w:pPr>
      <w:bookmarkStart w:id="34" w:name="_Toc81206350"/>
      <w:r>
        <w:rPr>
          <w:rFonts w:hint="eastAsia"/>
          <w:color w:val="000000" w:themeColor="text1"/>
        </w:rPr>
        <w:lastRenderedPageBreak/>
        <w:t>0</w:t>
      </w:r>
      <w:r>
        <w:rPr>
          <w:color w:val="000000" w:themeColor="text1"/>
        </w:rPr>
        <w:t xml:space="preserve">010677 </w:t>
      </w:r>
      <w:r>
        <w:rPr>
          <w:rFonts w:hint="eastAsia"/>
          <w:color w:val="000000" w:themeColor="text1"/>
        </w:rPr>
        <w:t>网络空间安全导论</w:t>
      </w:r>
      <w:bookmarkEnd w:id="34"/>
    </w:p>
    <w:p w14:paraId="1318E83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0010677</w:t>
      </w:r>
    </w:p>
    <w:p w14:paraId="3D90CDC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网络空间安全导论</w:t>
      </w:r>
    </w:p>
    <w:p w14:paraId="7733690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bookmarkStart w:id="35" w:name="_Hlk31642591"/>
      <w:r>
        <w:rPr>
          <w:rFonts w:ascii="Times New Roman" w:hAnsi="Times New Roman" w:hint="eastAsia"/>
          <w:color w:val="000000" w:themeColor="text1"/>
          <w:szCs w:val="21"/>
        </w:rPr>
        <w:t>I</w:t>
      </w:r>
      <w:r>
        <w:rPr>
          <w:rFonts w:ascii="Times New Roman" w:hAnsi="Times New Roman"/>
          <w:color w:val="000000" w:themeColor="text1"/>
          <w:szCs w:val="21"/>
        </w:rPr>
        <w:t>ntroduction to Cyberspace Security</w:t>
      </w:r>
      <w:bookmarkEnd w:id="35"/>
    </w:p>
    <w:p w14:paraId="0A50A5DC"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52F78F8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szCs w:val="21"/>
        </w:rPr>
        <w:t>32</w:t>
      </w:r>
    </w:p>
    <w:p w14:paraId="7E495CF8"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5F8081C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p>
    <w:p w14:paraId="5FFF16C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平时成绩+作业成绩+期末考试</w:t>
      </w:r>
    </w:p>
    <w:p w14:paraId="581A3460"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00581D6C" w14:textId="77777777" w:rsidR="003A5921" w:rsidRDefault="00000000">
      <w:pPr>
        <w:spacing w:line="300" w:lineRule="auto"/>
        <w:ind w:firstLineChars="200" w:firstLine="420"/>
        <w:rPr>
          <w:rFonts w:ascii="宋体" w:eastAsia="宋体" w:hAnsi="宋体"/>
          <w:color w:val="000000" w:themeColor="text1"/>
        </w:rPr>
      </w:pPr>
      <w:r>
        <w:rPr>
          <w:rFonts w:ascii="宋体" w:eastAsia="宋体" w:hAnsi="宋体" w:hint="eastAsia"/>
          <w:color w:val="000000" w:themeColor="text1"/>
          <w:szCs w:val="21"/>
        </w:rPr>
        <w:t>网络空间安全导论</w:t>
      </w:r>
      <w:r>
        <w:rPr>
          <w:rFonts w:ascii="宋体" w:eastAsia="宋体" w:hAnsi="宋体"/>
          <w:color w:val="000000" w:themeColor="text1"/>
          <w:szCs w:val="21"/>
        </w:rPr>
        <w:t>是</w:t>
      </w:r>
      <w:r>
        <w:rPr>
          <w:rFonts w:ascii="宋体" w:eastAsia="宋体" w:hAnsi="宋体" w:hint="eastAsia"/>
          <w:color w:val="000000" w:themeColor="text1"/>
          <w:szCs w:val="21"/>
        </w:rPr>
        <w:t>信息学部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必修课程</w:t>
      </w:r>
      <w:r>
        <w:rPr>
          <w:rFonts w:ascii="宋体" w:eastAsia="宋体" w:hAnsi="宋体" w:hint="eastAsia"/>
          <w:color w:val="000000" w:themeColor="text1"/>
        </w:rPr>
        <w:t>，也是其他专业学习信息安全知识的入门课程，是信息安全专业</w:t>
      </w:r>
      <w:proofErr w:type="gramStart"/>
      <w:r>
        <w:rPr>
          <w:rFonts w:ascii="宋体" w:eastAsia="宋体" w:hAnsi="宋体" w:hint="eastAsia"/>
          <w:color w:val="000000" w:themeColor="text1"/>
        </w:rPr>
        <w:t>完整知识</w:t>
      </w:r>
      <w:proofErr w:type="gramEnd"/>
      <w:r>
        <w:rPr>
          <w:rFonts w:ascii="宋体" w:eastAsia="宋体" w:hAnsi="宋体" w:hint="eastAsia"/>
          <w:color w:val="000000" w:themeColor="text1"/>
        </w:rPr>
        <w:t>体系的绪论。本课程任务是使学生</w:t>
      </w:r>
      <w:bookmarkStart w:id="36" w:name="OLE_LINK9"/>
      <w:r>
        <w:rPr>
          <w:rFonts w:ascii="宋体" w:eastAsia="宋体" w:hAnsi="宋体" w:hint="eastAsia"/>
          <w:color w:val="000000" w:themeColor="text1"/>
        </w:rPr>
        <w:t>了解和掌握网络空间安全学科的内涵特点、</w:t>
      </w:r>
      <w:bookmarkEnd w:id="36"/>
      <w:r>
        <w:rPr>
          <w:rFonts w:ascii="宋体" w:eastAsia="宋体" w:hAnsi="宋体" w:hint="eastAsia"/>
          <w:color w:val="000000" w:themeColor="text1"/>
        </w:rPr>
        <w:t>信息安全专业涉及的主要学科知识、课程体系和人才培养基本要求等，旨在帮助学生了解网络空间安全技术的发展历史和沿革、树立信息安全专业的整体知识框架，明确信息安全专业大学毕业生应该具备的素质和能力，培养学生追求科学真理、热爱祖国，为保护网络空间安全努力奋斗的情怀，为后续其他专业课程学习打下坚实基础。</w:t>
      </w:r>
      <w:r>
        <w:rPr>
          <w:rFonts w:ascii="宋体" w:eastAsia="宋体" w:hAnsi="宋体"/>
          <w:color w:val="000000" w:themeColor="text1"/>
          <w:szCs w:val="21"/>
        </w:rPr>
        <w:t>教学内容重点：</w:t>
      </w:r>
      <w:bookmarkStart w:id="37" w:name="OLE_LINK52"/>
      <w:r>
        <w:rPr>
          <w:rFonts w:ascii="宋体" w:eastAsia="宋体" w:hAnsi="宋体" w:hint="eastAsia"/>
          <w:color w:val="000000" w:themeColor="text1"/>
          <w:szCs w:val="21"/>
        </w:rPr>
        <w:t>网络空间安全基础知识</w:t>
      </w:r>
      <w:bookmarkEnd w:id="37"/>
      <w:r>
        <w:rPr>
          <w:rFonts w:ascii="宋体" w:eastAsia="宋体" w:hAnsi="宋体" w:hint="eastAsia"/>
          <w:color w:val="000000" w:themeColor="text1"/>
          <w:szCs w:val="21"/>
        </w:rPr>
        <w:t>、</w:t>
      </w:r>
      <w:bookmarkStart w:id="38" w:name="OLE_LINK50"/>
      <w:bookmarkStart w:id="39" w:name="OLE_LINK51"/>
      <w:r>
        <w:rPr>
          <w:rFonts w:ascii="宋体" w:eastAsia="宋体" w:hAnsi="宋体" w:hint="eastAsia"/>
          <w:color w:val="000000" w:themeColor="text1"/>
          <w:szCs w:val="21"/>
        </w:rPr>
        <w:t>信息安全技术体系</w:t>
      </w:r>
      <w:bookmarkEnd w:id="38"/>
      <w:bookmarkEnd w:id="39"/>
      <w:r>
        <w:rPr>
          <w:rFonts w:ascii="宋体" w:eastAsia="宋体" w:hAnsi="宋体" w:hint="eastAsia"/>
          <w:color w:val="000000" w:themeColor="text1"/>
          <w:szCs w:val="21"/>
        </w:rPr>
        <w:t>以及密码学、系统安全、网络安全、内容安全等关键技术和网络安全法律法规</w:t>
      </w:r>
      <w:r>
        <w:rPr>
          <w:rFonts w:ascii="宋体" w:eastAsia="宋体" w:hAnsi="宋体"/>
          <w:color w:val="000000" w:themeColor="text1"/>
          <w:szCs w:val="21"/>
        </w:rPr>
        <w:t>。教学内容的难点：</w:t>
      </w:r>
      <w:r>
        <w:rPr>
          <w:rFonts w:ascii="宋体" w:eastAsia="宋体" w:hAnsi="宋体" w:hint="eastAsia"/>
          <w:color w:val="000000" w:themeColor="text1"/>
          <w:szCs w:val="21"/>
        </w:rPr>
        <w:t>信息安全技术体系及关键技术</w:t>
      </w:r>
      <w:r>
        <w:rPr>
          <w:rFonts w:ascii="宋体" w:eastAsia="宋体" w:hAnsi="宋体"/>
          <w:color w:val="000000" w:themeColor="text1"/>
          <w:szCs w:val="21"/>
        </w:rPr>
        <w:t>。</w:t>
      </w:r>
    </w:p>
    <w:p w14:paraId="4F6D63D8"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29C245F"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[1]</w:t>
      </w:r>
      <w:r>
        <w:rPr>
          <w:rStyle w:val="af1"/>
          <w:rFonts w:ascii="宋体" w:hAnsi="宋体"/>
          <w:color w:val="000000" w:themeColor="text1"/>
        </w:rPr>
        <w:t xml:space="preserve"> </w:t>
      </w:r>
      <w:r>
        <w:rPr>
          <w:rStyle w:val="af1"/>
          <w:rFonts w:ascii="宋体" w:hAnsi="宋体" w:hint="eastAsia"/>
          <w:color w:val="000000" w:themeColor="text1"/>
        </w:rPr>
        <w:t>刘建伟等编著. 网络空间安全导论.</w:t>
      </w:r>
      <w:r>
        <w:rPr>
          <w:rStyle w:val="af1"/>
          <w:rFonts w:ascii="宋体" w:hAnsi="宋体"/>
          <w:color w:val="000000" w:themeColor="text1"/>
        </w:rPr>
        <w:t xml:space="preserve"> </w:t>
      </w:r>
      <w:r>
        <w:rPr>
          <w:rStyle w:val="af1"/>
          <w:rFonts w:ascii="宋体" w:hAnsi="宋体" w:hint="eastAsia"/>
          <w:color w:val="000000" w:themeColor="text1"/>
        </w:rPr>
        <w:t>清华大学出版社.</w:t>
      </w:r>
      <w:r>
        <w:rPr>
          <w:rStyle w:val="af1"/>
          <w:rFonts w:ascii="宋体" w:hAnsi="宋体"/>
          <w:color w:val="000000" w:themeColor="text1"/>
        </w:rPr>
        <w:t xml:space="preserve"> 2020.9</w:t>
      </w:r>
    </w:p>
    <w:p w14:paraId="2B2C1CA4"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 xml:space="preserve">2] </w:t>
      </w:r>
      <w:r>
        <w:rPr>
          <w:rStyle w:val="af1"/>
          <w:rFonts w:ascii="宋体" w:hAnsi="宋体" w:hint="eastAsia"/>
          <w:color w:val="000000" w:themeColor="text1"/>
        </w:rPr>
        <w:t>李剑 杨军主编. 网络空间安全导论</w:t>
      </w:r>
      <w:r>
        <w:rPr>
          <w:rStyle w:val="af1"/>
          <w:rFonts w:ascii="宋体" w:hAnsi="宋体"/>
          <w:color w:val="000000" w:themeColor="text1"/>
        </w:rPr>
        <w:t xml:space="preserve">. </w:t>
      </w:r>
      <w:r>
        <w:rPr>
          <w:rStyle w:val="af1"/>
          <w:rFonts w:ascii="宋体" w:hAnsi="宋体" w:hint="eastAsia"/>
          <w:color w:val="000000" w:themeColor="text1"/>
        </w:rPr>
        <w:t>机械工业出版社</w:t>
      </w:r>
      <w:r>
        <w:rPr>
          <w:rStyle w:val="af1"/>
          <w:rFonts w:ascii="宋体" w:hAnsi="宋体"/>
          <w:color w:val="000000" w:themeColor="text1"/>
        </w:rPr>
        <w:t>. 2020.12</w:t>
      </w:r>
    </w:p>
    <w:p w14:paraId="56538808"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 xml:space="preserve">3] </w:t>
      </w:r>
      <w:r>
        <w:rPr>
          <w:rStyle w:val="af1"/>
          <w:rFonts w:ascii="宋体" w:hAnsi="宋体" w:hint="eastAsia"/>
          <w:color w:val="000000" w:themeColor="text1"/>
        </w:rPr>
        <w:t>沈昌祥等编著.</w:t>
      </w:r>
      <w:r>
        <w:rPr>
          <w:rStyle w:val="af1"/>
          <w:rFonts w:ascii="宋体" w:hAnsi="宋体"/>
          <w:color w:val="000000" w:themeColor="text1"/>
        </w:rPr>
        <w:t xml:space="preserve"> </w:t>
      </w:r>
      <w:r>
        <w:rPr>
          <w:rStyle w:val="af1"/>
          <w:rFonts w:ascii="宋体" w:hAnsi="宋体" w:hint="eastAsia"/>
          <w:color w:val="000000" w:themeColor="text1"/>
        </w:rPr>
        <w:t>网络空间安全导论.</w:t>
      </w:r>
      <w:r>
        <w:rPr>
          <w:rStyle w:val="af1"/>
          <w:rFonts w:ascii="宋体" w:hAnsi="宋体"/>
          <w:color w:val="000000" w:themeColor="text1"/>
        </w:rPr>
        <w:t xml:space="preserve"> </w:t>
      </w:r>
      <w:r>
        <w:rPr>
          <w:rStyle w:val="af1"/>
          <w:rFonts w:ascii="宋体" w:hAnsi="宋体" w:hint="eastAsia"/>
          <w:color w:val="000000" w:themeColor="text1"/>
        </w:rPr>
        <w:t>电子工业出版社.</w:t>
      </w:r>
      <w:r>
        <w:rPr>
          <w:rStyle w:val="af1"/>
          <w:rFonts w:ascii="宋体" w:hAnsi="宋体"/>
          <w:color w:val="000000" w:themeColor="text1"/>
        </w:rPr>
        <w:t xml:space="preserve"> 2018.05</w:t>
      </w:r>
    </w:p>
    <w:p w14:paraId="5D968D8C"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 xml:space="preserve">4] </w:t>
      </w:r>
      <w:r>
        <w:rPr>
          <w:rStyle w:val="af1"/>
          <w:rFonts w:ascii="宋体" w:hAnsi="宋体" w:hint="eastAsia"/>
          <w:color w:val="000000" w:themeColor="text1"/>
        </w:rPr>
        <w:t>石文昌编著</w:t>
      </w:r>
      <w:r>
        <w:rPr>
          <w:rStyle w:val="af1"/>
          <w:rFonts w:ascii="宋体" w:hAnsi="宋体"/>
          <w:color w:val="000000" w:themeColor="text1"/>
        </w:rPr>
        <w:t xml:space="preserve">. </w:t>
      </w:r>
      <w:r>
        <w:rPr>
          <w:rStyle w:val="af1"/>
          <w:rFonts w:ascii="宋体" w:hAnsi="宋体" w:hint="eastAsia"/>
          <w:color w:val="000000" w:themeColor="text1"/>
        </w:rPr>
        <w:t>网络空间系统安全概论（第</w:t>
      </w:r>
      <w:r>
        <w:rPr>
          <w:rStyle w:val="af1"/>
          <w:rFonts w:ascii="宋体" w:hAnsi="宋体"/>
          <w:color w:val="000000" w:themeColor="text1"/>
        </w:rPr>
        <w:t>3</w:t>
      </w:r>
      <w:r>
        <w:rPr>
          <w:rStyle w:val="af1"/>
          <w:rFonts w:ascii="宋体" w:hAnsi="宋体" w:hint="eastAsia"/>
          <w:color w:val="000000" w:themeColor="text1"/>
        </w:rPr>
        <w:t>版）</w:t>
      </w:r>
      <w:r>
        <w:rPr>
          <w:rStyle w:val="af1"/>
          <w:rFonts w:ascii="宋体" w:hAnsi="宋体"/>
          <w:color w:val="000000" w:themeColor="text1"/>
        </w:rPr>
        <w:t xml:space="preserve">. </w:t>
      </w:r>
      <w:r>
        <w:rPr>
          <w:rStyle w:val="af1"/>
          <w:rFonts w:ascii="宋体" w:hAnsi="宋体" w:hint="eastAsia"/>
          <w:color w:val="000000" w:themeColor="text1"/>
        </w:rPr>
        <w:t>电子工业出版社</w:t>
      </w:r>
      <w:r>
        <w:rPr>
          <w:rStyle w:val="af1"/>
          <w:rFonts w:ascii="宋体" w:hAnsi="宋体"/>
          <w:color w:val="000000" w:themeColor="text1"/>
        </w:rPr>
        <w:t>. 2021.1</w:t>
      </w:r>
    </w:p>
    <w:p w14:paraId="73C10A40"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 xml:space="preserve">[5] </w:t>
      </w:r>
      <w:r>
        <w:rPr>
          <w:rStyle w:val="af1"/>
          <w:rFonts w:ascii="宋体" w:hAnsi="宋体" w:hint="eastAsia"/>
          <w:color w:val="000000" w:themeColor="text1"/>
        </w:rPr>
        <w:t>朱建明等编著</w:t>
      </w:r>
      <w:r>
        <w:rPr>
          <w:rStyle w:val="af1"/>
          <w:rFonts w:ascii="宋体" w:hAnsi="宋体"/>
          <w:color w:val="000000" w:themeColor="text1"/>
        </w:rPr>
        <w:t>.</w:t>
      </w:r>
      <w:r>
        <w:rPr>
          <w:rStyle w:val="af1"/>
          <w:rFonts w:ascii="宋体" w:hAnsi="宋体" w:hint="eastAsia"/>
          <w:color w:val="000000" w:themeColor="text1"/>
        </w:rPr>
        <w:t xml:space="preserve"> 信息安全导论</w:t>
      </w:r>
      <w:r>
        <w:rPr>
          <w:rStyle w:val="af1"/>
          <w:rFonts w:ascii="宋体" w:hAnsi="宋体"/>
          <w:color w:val="000000" w:themeColor="text1"/>
        </w:rPr>
        <w:t>.</w:t>
      </w:r>
      <w:r>
        <w:rPr>
          <w:rStyle w:val="af1"/>
          <w:rFonts w:ascii="宋体" w:hAnsi="宋体" w:hint="eastAsia"/>
          <w:color w:val="000000" w:themeColor="text1"/>
        </w:rPr>
        <w:t xml:space="preserve"> 清华大学出版社.</w:t>
      </w:r>
      <w:r>
        <w:rPr>
          <w:rStyle w:val="af1"/>
          <w:rFonts w:ascii="宋体" w:hAnsi="宋体"/>
          <w:color w:val="000000" w:themeColor="text1"/>
        </w:rPr>
        <w:t xml:space="preserve"> </w:t>
      </w:r>
      <w:r>
        <w:rPr>
          <w:rStyle w:val="af1"/>
          <w:rFonts w:ascii="宋体" w:hAnsi="宋体" w:hint="eastAsia"/>
          <w:color w:val="000000" w:themeColor="text1"/>
        </w:rPr>
        <w:t>2</w:t>
      </w:r>
      <w:r>
        <w:rPr>
          <w:rStyle w:val="af1"/>
          <w:rFonts w:ascii="宋体" w:hAnsi="宋体"/>
          <w:color w:val="000000" w:themeColor="text1"/>
        </w:rPr>
        <w:t>015</w:t>
      </w:r>
      <w:r>
        <w:rPr>
          <w:rStyle w:val="af1"/>
          <w:rFonts w:ascii="宋体" w:hAnsi="宋体" w:hint="eastAsia"/>
          <w:color w:val="000000" w:themeColor="text1"/>
        </w:rPr>
        <w:t>.</w:t>
      </w:r>
      <w:r>
        <w:rPr>
          <w:rStyle w:val="af1"/>
          <w:rFonts w:ascii="宋体" w:hAnsi="宋体"/>
          <w:color w:val="000000" w:themeColor="text1"/>
        </w:rPr>
        <w:t>9</w:t>
      </w:r>
    </w:p>
    <w:p w14:paraId="4FB323A6"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 xml:space="preserve">6] </w:t>
      </w:r>
      <w:r>
        <w:rPr>
          <w:rStyle w:val="af1"/>
          <w:rFonts w:ascii="宋体" w:hAnsi="宋体" w:hint="eastAsia"/>
          <w:color w:val="000000" w:themeColor="text1"/>
        </w:rPr>
        <w:t>黄波等编著.</w:t>
      </w:r>
      <w:r>
        <w:rPr>
          <w:rStyle w:val="af1"/>
          <w:rFonts w:ascii="宋体" w:hAnsi="宋体"/>
          <w:color w:val="000000" w:themeColor="text1"/>
        </w:rPr>
        <w:t xml:space="preserve"> </w:t>
      </w:r>
      <w:r>
        <w:rPr>
          <w:rStyle w:val="af1"/>
          <w:rFonts w:ascii="宋体" w:hAnsi="宋体" w:hint="eastAsia"/>
          <w:color w:val="000000" w:themeColor="text1"/>
        </w:rPr>
        <w:t>网络空间安全素养导论.</w:t>
      </w:r>
      <w:r>
        <w:rPr>
          <w:rStyle w:val="af1"/>
          <w:rFonts w:ascii="宋体" w:hAnsi="宋体"/>
          <w:color w:val="000000" w:themeColor="text1"/>
        </w:rPr>
        <w:t xml:space="preserve"> </w:t>
      </w:r>
      <w:r>
        <w:rPr>
          <w:rStyle w:val="af1"/>
          <w:rFonts w:ascii="宋体" w:hAnsi="宋体" w:hint="eastAsia"/>
          <w:color w:val="000000" w:themeColor="text1"/>
        </w:rPr>
        <w:t>清华大学出版社</w:t>
      </w:r>
      <w:r>
        <w:rPr>
          <w:rStyle w:val="af1"/>
          <w:rFonts w:ascii="宋体" w:hAnsi="宋体"/>
          <w:color w:val="000000" w:themeColor="text1"/>
        </w:rPr>
        <w:t>. 2019.8</w:t>
      </w:r>
    </w:p>
    <w:p w14:paraId="266B6E73"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 xml:space="preserve">7] </w:t>
      </w:r>
      <w:r>
        <w:rPr>
          <w:rStyle w:val="af1"/>
          <w:rFonts w:ascii="宋体" w:hAnsi="宋体" w:hint="eastAsia"/>
          <w:color w:val="000000" w:themeColor="text1"/>
        </w:rPr>
        <w:t>教育部高等学校网络空间安全学科专业教学指导委员会 编制.</w:t>
      </w:r>
      <w:r>
        <w:rPr>
          <w:rStyle w:val="af1"/>
          <w:rFonts w:ascii="宋体" w:hAnsi="宋体"/>
          <w:color w:val="000000" w:themeColor="text1"/>
        </w:rPr>
        <w:t xml:space="preserve"> </w:t>
      </w:r>
      <w:r>
        <w:rPr>
          <w:rStyle w:val="af1"/>
          <w:rFonts w:ascii="宋体" w:hAnsi="宋体" w:hint="eastAsia"/>
          <w:color w:val="000000" w:themeColor="text1"/>
        </w:rPr>
        <w:t>高等学校信息安全专业指导性专业规范.</w:t>
      </w:r>
      <w:r>
        <w:rPr>
          <w:rStyle w:val="af1"/>
          <w:rFonts w:ascii="宋体" w:hAnsi="宋体"/>
          <w:color w:val="000000" w:themeColor="text1"/>
        </w:rPr>
        <w:t xml:space="preserve"> </w:t>
      </w:r>
      <w:r>
        <w:rPr>
          <w:rStyle w:val="af1"/>
          <w:rFonts w:ascii="宋体" w:hAnsi="宋体" w:hint="eastAsia"/>
          <w:color w:val="000000" w:themeColor="text1"/>
        </w:rPr>
        <w:t>清华大学出版社.</w:t>
      </w:r>
      <w:r>
        <w:rPr>
          <w:rStyle w:val="af1"/>
          <w:rFonts w:ascii="宋体" w:hAnsi="宋体"/>
          <w:color w:val="000000" w:themeColor="text1"/>
        </w:rPr>
        <w:t xml:space="preserve"> 2019</w:t>
      </w:r>
      <w:r>
        <w:rPr>
          <w:rStyle w:val="af1"/>
          <w:rFonts w:ascii="宋体" w:hAnsi="宋体" w:hint="eastAsia"/>
          <w:color w:val="000000" w:themeColor="text1"/>
        </w:rPr>
        <w:t>.</w:t>
      </w:r>
      <w:r>
        <w:rPr>
          <w:rStyle w:val="af1"/>
          <w:rFonts w:ascii="宋体" w:hAnsi="宋体"/>
          <w:color w:val="000000" w:themeColor="text1"/>
        </w:rPr>
        <w:t>12</w:t>
      </w:r>
    </w:p>
    <w:p w14:paraId="0278EEC6"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746CCFDC" w14:textId="77777777" w:rsidR="003A5921" w:rsidRDefault="00000000">
      <w:pPr>
        <w:pStyle w:val="ae"/>
        <w:spacing w:line="300" w:lineRule="auto"/>
        <w:rPr>
          <w:color w:val="000000" w:themeColor="text1"/>
        </w:rPr>
      </w:pPr>
      <w:bookmarkStart w:id="40" w:name="_Toc81206352"/>
      <w:r>
        <w:rPr>
          <w:color w:val="000000" w:themeColor="text1"/>
        </w:rPr>
        <w:lastRenderedPageBreak/>
        <w:t xml:space="preserve">0010734 </w:t>
      </w:r>
      <w:r>
        <w:rPr>
          <w:rFonts w:hint="eastAsia"/>
          <w:color w:val="000000" w:themeColor="text1"/>
        </w:rPr>
        <w:t>模拟电子技术</w:t>
      </w:r>
      <w:bookmarkEnd w:id="40"/>
    </w:p>
    <w:p w14:paraId="0D6F120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0010734</w:t>
      </w:r>
    </w:p>
    <w:p w14:paraId="79135EB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模拟电子技术</w:t>
      </w:r>
    </w:p>
    <w:p w14:paraId="7724CFC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Analog Electronic Technology</w:t>
      </w:r>
    </w:p>
    <w:p w14:paraId="5A4485C5"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11CCCD7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78F3A546"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Style w:val="af1"/>
          <w:rFonts w:hAnsi="宋体" w:hint="eastAsia"/>
          <w:color w:val="000000" w:themeColor="text1"/>
        </w:rPr>
        <w:t>计算机科学与技术（实验班）专业、</w:t>
      </w:r>
      <w:r>
        <w:rPr>
          <w:rFonts w:hAnsi="宋体" w:hint="eastAsia"/>
          <w:color w:val="000000" w:themeColor="text1"/>
          <w:szCs w:val="21"/>
        </w:rPr>
        <w:t>计算机科学与技术专业、、信息安全（实验班）专业、物联网工程专业本科生</w:t>
      </w:r>
    </w:p>
    <w:p w14:paraId="3618541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电路分析基础-</w:t>
      </w:r>
      <w:r>
        <w:rPr>
          <w:rFonts w:hAnsi="宋体"/>
          <w:color w:val="000000" w:themeColor="text1"/>
          <w:szCs w:val="21"/>
        </w:rPr>
        <w:t>1</w:t>
      </w:r>
    </w:p>
    <w:p w14:paraId="5E5F7C6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平时成绩+闭卷考试</w:t>
      </w:r>
    </w:p>
    <w:p w14:paraId="103376A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215B76E1" w14:textId="77777777" w:rsidR="003A5921" w:rsidRDefault="00000000">
      <w:pPr>
        <w:spacing w:line="300" w:lineRule="auto"/>
        <w:ind w:firstLine="420"/>
        <w:rPr>
          <w:rFonts w:ascii="宋体" w:eastAsia="宋体" w:hAnsi="宋体"/>
          <w:color w:val="000000" w:themeColor="text1"/>
        </w:rPr>
      </w:pPr>
      <w:r>
        <w:rPr>
          <w:rFonts w:ascii="宋体" w:eastAsia="宋体" w:hAnsi="宋体" w:hint="eastAsia"/>
          <w:color w:val="000000" w:themeColor="text1"/>
        </w:rPr>
        <w:t>本课程是对高等工科院校非电类专业学生进行模拟电子技术基础教育的专业基础课。通过本课程的学习，使学生掌握模拟电子技术方面的基本理论和基本分析方法，了解模拟电子技术的应用和发展概况，初步掌握模拟电子电路的分析、设计方法。在培养学生模拟电子技术设计的创新精神、思维能力、分析和解决实际问题能力等方面具有重要意义，为学习后续课程以及从事与本专业有关的工程技术等工作奠定一定的基础。</w:t>
      </w:r>
    </w:p>
    <w:p w14:paraId="4CEC4E89"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208DAB79" w14:textId="77777777" w:rsidR="003A5921" w:rsidRDefault="00000000">
      <w:pPr>
        <w:adjustRightInd w:val="0"/>
        <w:spacing w:line="300" w:lineRule="auto"/>
        <w:rPr>
          <w:rFonts w:ascii="宋体" w:eastAsia="宋体" w:hAnsi="宋体"/>
          <w:b/>
          <w:color w:val="000000" w:themeColor="text1"/>
          <w:szCs w:val="21"/>
        </w:rPr>
      </w:pPr>
      <w:r>
        <w:rPr>
          <w:rStyle w:val="af1"/>
          <w:rFonts w:ascii="宋体" w:hAnsi="宋体" w:hint="eastAsia"/>
          <w:color w:val="000000" w:themeColor="text1"/>
        </w:rPr>
        <w:t>[</w:t>
      </w:r>
      <w:r>
        <w:rPr>
          <w:rStyle w:val="af1"/>
          <w:rFonts w:ascii="宋体" w:hAnsi="宋体"/>
          <w:color w:val="000000" w:themeColor="text1"/>
        </w:rPr>
        <w:t>1]</w:t>
      </w:r>
      <w:r>
        <w:rPr>
          <w:rStyle w:val="af1"/>
          <w:rFonts w:ascii="宋体" w:hAnsi="宋体" w:hint="eastAsia"/>
          <w:color w:val="000000" w:themeColor="text1"/>
        </w:rPr>
        <w:t>童诗白,华成英. 模拟电子技术基础（第五版）.高等教育出版社. 2015年</w:t>
      </w:r>
    </w:p>
    <w:p w14:paraId="75F8024B"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467CE012" w14:textId="77777777" w:rsidR="003A5921" w:rsidRDefault="00000000">
      <w:pPr>
        <w:pStyle w:val="ae"/>
        <w:spacing w:line="300" w:lineRule="auto"/>
        <w:rPr>
          <w:rFonts w:ascii="宋体" w:hAnsi="宋体"/>
          <w:color w:val="000000" w:themeColor="text1"/>
        </w:rPr>
      </w:pPr>
      <w:bookmarkStart w:id="41" w:name="_Toc81206354"/>
      <w:r>
        <w:rPr>
          <w:color w:val="000000" w:themeColor="text1"/>
        </w:rPr>
        <w:lastRenderedPageBreak/>
        <w:t>0008186</w:t>
      </w:r>
      <w:r>
        <w:rPr>
          <w:rFonts w:ascii="宋体" w:hAnsi="宋体"/>
          <w:color w:val="000000" w:themeColor="text1"/>
        </w:rPr>
        <w:t xml:space="preserve"> </w:t>
      </w:r>
      <w:r>
        <w:rPr>
          <w:rFonts w:ascii="宋体" w:hAnsi="宋体" w:hint="eastAsia"/>
          <w:color w:val="000000" w:themeColor="text1"/>
        </w:rPr>
        <w:t>数据结构与算法</w:t>
      </w:r>
      <w:bookmarkEnd w:id="41"/>
    </w:p>
    <w:p w14:paraId="3FACF0E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0008186</w:t>
      </w:r>
    </w:p>
    <w:p w14:paraId="68A18F2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数据结构与算法</w:t>
      </w:r>
    </w:p>
    <w:p w14:paraId="18FD937A"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英文名称：</w:t>
      </w:r>
      <w:r>
        <w:rPr>
          <w:rFonts w:ascii="Times New Roman" w:hAnsi="Times New Roman"/>
          <w:color w:val="000000" w:themeColor="text1"/>
          <w:szCs w:val="21"/>
        </w:rPr>
        <w:t>Data Structure and Algorithm</w:t>
      </w:r>
    </w:p>
    <w:p w14:paraId="530F6DA9"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11EECB08"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3.5</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56</w:t>
      </w:r>
    </w:p>
    <w:p w14:paraId="10EFB532"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bookmarkStart w:id="42" w:name="_Hlk79759581"/>
      <w:r>
        <w:rPr>
          <w:rStyle w:val="af1"/>
          <w:rFonts w:hAnsi="宋体" w:hint="eastAsia"/>
          <w:color w:val="000000" w:themeColor="text1"/>
        </w:rPr>
        <w:t>计算机科学与技术（实验班）专业、</w:t>
      </w:r>
      <w:r>
        <w:rPr>
          <w:rFonts w:hAnsi="宋体" w:hint="eastAsia"/>
          <w:color w:val="000000" w:themeColor="text1"/>
          <w:szCs w:val="21"/>
        </w:rPr>
        <w:t>计算机科学与技术专业、信息安全（实验班）、物联网工程专业本科生</w:t>
      </w:r>
      <w:bookmarkEnd w:id="42"/>
    </w:p>
    <w:p w14:paraId="5706F6FC" w14:textId="77777777" w:rsidR="003A5921" w:rsidRDefault="00000000">
      <w:pPr>
        <w:pStyle w:val="a5"/>
        <w:adjustRightInd w:val="0"/>
        <w:spacing w:line="300" w:lineRule="auto"/>
        <w:rPr>
          <w:rFonts w:hAnsi="宋体"/>
          <w:color w:val="000000" w:themeColor="text1"/>
          <w:szCs w:val="21"/>
        </w:rPr>
      </w:pPr>
      <w:r>
        <w:rPr>
          <w:rFonts w:hAnsi="宋体"/>
          <w:b/>
          <w:color w:val="000000" w:themeColor="text1"/>
          <w:szCs w:val="21"/>
        </w:rPr>
        <w:t>先修课程：</w:t>
      </w:r>
      <w:r>
        <w:rPr>
          <w:rFonts w:hAnsi="宋体"/>
          <w:color w:val="000000" w:themeColor="text1"/>
          <w:szCs w:val="21"/>
        </w:rPr>
        <w:t>高级语言程序设计、集合与图论</w:t>
      </w:r>
    </w:p>
    <w:p w14:paraId="413E07C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笔试</w:t>
      </w:r>
    </w:p>
    <w:p w14:paraId="03BC214D"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63564490" w14:textId="77777777" w:rsidR="003A5921" w:rsidRDefault="00000000">
      <w:pPr>
        <w:spacing w:line="300" w:lineRule="auto"/>
        <w:ind w:firstLine="420"/>
        <w:rPr>
          <w:rFonts w:ascii="宋体" w:eastAsia="宋体" w:hAnsi="宋体"/>
          <w:b/>
          <w:color w:val="000000" w:themeColor="text1"/>
        </w:rPr>
      </w:pPr>
      <w:r>
        <w:rPr>
          <w:rFonts w:ascii="宋体" w:eastAsia="宋体" w:hAnsi="宋体" w:hint="eastAsia"/>
          <w:color w:val="000000" w:themeColor="text1"/>
          <w:szCs w:val="21"/>
        </w:rPr>
        <w:t>数据结构与算法分析</w:t>
      </w:r>
      <w:r>
        <w:rPr>
          <w:rFonts w:ascii="宋体" w:eastAsia="宋体" w:hAnsi="宋体"/>
          <w:color w:val="000000" w:themeColor="text1"/>
          <w:szCs w:val="21"/>
        </w:rPr>
        <w:t>是</w:t>
      </w:r>
      <w:r>
        <w:rPr>
          <w:rFonts w:ascii="宋体" w:eastAsia="宋体" w:hAnsi="宋体" w:hint="eastAsia"/>
          <w:color w:val="000000" w:themeColor="text1"/>
          <w:szCs w:val="21"/>
        </w:rPr>
        <w:t>信息学部计算机学院</w:t>
      </w:r>
      <w:r>
        <w:rPr>
          <w:rFonts w:ascii="宋体" w:eastAsia="宋体" w:hAnsi="宋体"/>
          <w:color w:val="000000" w:themeColor="text1"/>
          <w:szCs w:val="21"/>
        </w:rPr>
        <w:t>为</w:t>
      </w:r>
      <w:r>
        <w:rPr>
          <w:rFonts w:ascii="宋体" w:eastAsia="宋体" w:hAnsi="宋体" w:hint="eastAsia"/>
          <w:color w:val="000000" w:themeColor="text1"/>
          <w:szCs w:val="21"/>
        </w:rPr>
        <w:t>计算机科学与技术、物联网工程、信息安全专业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必须课程</w:t>
      </w:r>
      <w:r>
        <w:rPr>
          <w:rFonts w:ascii="宋体" w:eastAsia="宋体" w:hAnsi="宋体"/>
          <w:color w:val="000000" w:themeColor="text1"/>
          <w:szCs w:val="21"/>
        </w:rPr>
        <w:t>类型。</w:t>
      </w:r>
      <w:r>
        <w:rPr>
          <w:rFonts w:ascii="宋体" w:eastAsia="宋体" w:hAnsi="宋体" w:hint="eastAsia"/>
          <w:color w:val="000000" w:themeColor="text1"/>
          <w:szCs w:val="21"/>
        </w:rPr>
        <w:t>本课程是面对非数值性处理问题形成的一门学科，其主要目的是培养学生的计算思维、系统分析与设计、算法设计与分析、程序设计与实现专业基本能力。主要内容涉及基本数据结构、排序、索引、检索、高级数据结构等内容，从逻辑结构的角度系统介绍线性表、字符串、二叉树、树和图等各种基本数据结构；从算法的角度系统地介绍各类排序、检索和索引算法；从应用的角度介绍更复杂的数据结构与算法分析技术。通过本课程的学习，学生应该掌握数据结构与算法的基本概念、合理组织数据的基本方法、高效处理数据的基本算法、并具备面对实际问题选择恰当数据结构与相应算法的能力。</w:t>
      </w:r>
    </w:p>
    <w:p w14:paraId="7F912DFD"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7F9E2F67"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[1] 张铭、王腾蛟、赵海燕，数据结构与算法，高等教育出版社，2011年1月。</w:t>
      </w:r>
    </w:p>
    <w:p w14:paraId="728D8338"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[2] 严蔚敏、吴为民，数据结构（C语言版），</w:t>
      </w:r>
      <w:r>
        <w:rPr>
          <w:rFonts w:ascii="宋体" w:hAnsi="宋体" w:hint="eastAsia"/>
          <w:color w:val="000000" w:themeColor="text1"/>
        </w:rPr>
        <w:t>人民邮电</w:t>
      </w:r>
      <w:r>
        <w:rPr>
          <w:rFonts w:ascii="宋体" w:hAnsi="宋体"/>
          <w:color w:val="000000" w:themeColor="text1"/>
        </w:rPr>
        <w:t>出版社，</w:t>
      </w:r>
      <w:r>
        <w:rPr>
          <w:rFonts w:ascii="宋体" w:hAnsi="宋体" w:hint="eastAsia"/>
          <w:color w:val="000000" w:themeColor="text1"/>
        </w:rPr>
        <w:t>201</w:t>
      </w:r>
      <w:r>
        <w:rPr>
          <w:rFonts w:ascii="宋体" w:hAnsi="宋体"/>
          <w:color w:val="000000" w:themeColor="text1"/>
        </w:rPr>
        <w:t>7年</w:t>
      </w:r>
      <w:r>
        <w:rPr>
          <w:rFonts w:ascii="宋体" w:hAnsi="宋体" w:hint="eastAsia"/>
          <w:color w:val="000000" w:themeColor="text1"/>
        </w:rPr>
        <w:t>8</w:t>
      </w:r>
      <w:r>
        <w:rPr>
          <w:rFonts w:ascii="宋体" w:hAnsi="宋体"/>
          <w:color w:val="000000" w:themeColor="text1"/>
        </w:rPr>
        <w:t>月。</w:t>
      </w:r>
    </w:p>
    <w:p w14:paraId="39EFDE79"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[3] 张乃孝、裘宗燕，数据结构—C++与面向对象的途径，高等教育出版社，2003年4月。</w:t>
      </w:r>
    </w:p>
    <w:p w14:paraId="4236ADC9"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[4] Clifford A S. 数据结构与算法（C++）2版，电子工业出版社，2010年1月。</w:t>
      </w:r>
    </w:p>
    <w:p w14:paraId="46B5CC17"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[5] Michael Main, Data Structures &amp; Other Object Using C++(3</w:t>
      </w:r>
      <w:r>
        <w:rPr>
          <w:rFonts w:ascii="宋体" w:hAnsi="宋体"/>
          <w:color w:val="000000" w:themeColor="text1"/>
          <w:vertAlign w:val="superscript"/>
        </w:rPr>
        <w:t>Rd</w:t>
      </w:r>
      <w:r>
        <w:rPr>
          <w:rFonts w:ascii="宋体" w:hAnsi="宋体"/>
          <w:color w:val="000000" w:themeColor="text1"/>
        </w:rPr>
        <w:t xml:space="preserve"> Edition)，清华大学出版社，2007年1月。</w:t>
      </w:r>
    </w:p>
    <w:p w14:paraId="4763608D"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[6] </w:t>
      </w:r>
      <w:r>
        <w:rPr>
          <w:rFonts w:ascii="宋体" w:hAnsi="宋体" w:hint="eastAsia"/>
          <w:color w:val="000000" w:themeColor="text1"/>
        </w:rPr>
        <w:t xml:space="preserve">Allen </w:t>
      </w:r>
      <w:proofErr w:type="spellStart"/>
      <w:r>
        <w:rPr>
          <w:rFonts w:ascii="宋体" w:hAnsi="宋体" w:hint="eastAsia"/>
          <w:color w:val="000000" w:themeColor="text1"/>
        </w:rPr>
        <w:t>B.Downey</w:t>
      </w:r>
      <w:proofErr w:type="spellEnd"/>
      <w:r>
        <w:rPr>
          <w:rFonts w:ascii="宋体" w:hAnsi="宋体" w:hint="eastAsia"/>
          <w:color w:val="000000" w:themeColor="text1"/>
        </w:rPr>
        <w:t>，数据结构与算法Java语言描述，北京，中国电力出版社，2018年9月。</w:t>
      </w:r>
    </w:p>
    <w:p w14:paraId="4A7BE507" w14:textId="77777777" w:rsidR="003A5921" w:rsidRDefault="00000000">
      <w:pPr>
        <w:pStyle w:val="ae"/>
        <w:spacing w:line="300" w:lineRule="auto"/>
        <w:rPr>
          <w:color w:val="000000" w:themeColor="text1"/>
          <w:szCs w:val="21"/>
        </w:rPr>
      </w:pPr>
      <w:r>
        <w:rPr>
          <w:rFonts w:ascii="宋体" w:hAnsi="宋体"/>
          <w:b w:val="0"/>
          <w:color w:val="000000" w:themeColor="text1"/>
        </w:rPr>
        <w:br w:type="page"/>
      </w:r>
    </w:p>
    <w:p w14:paraId="0E0E154A" w14:textId="77777777" w:rsidR="003A5921" w:rsidRDefault="00000000">
      <w:pPr>
        <w:pStyle w:val="ae"/>
        <w:spacing w:line="300" w:lineRule="auto"/>
        <w:rPr>
          <w:rFonts w:ascii="宋体" w:hAnsi="宋体"/>
          <w:color w:val="000000" w:themeColor="text1"/>
        </w:rPr>
      </w:pPr>
      <w:bookmarkStart w:id="43" w:name="_Toc81206356"/>
      <w:r>
        <w:rPr>
          <w:color w:val="000000" w:themeColor="text1"/>
        </w:rPr>
        <w:lastRenderedPageBreak/>
        <w:t>0007739</w:t>
      </w:r>
      <w:r>
        <w:rPr>
          <w:rFonts w:ascii="宋体" w:hAnsi="宋体"/>
          <w:color w:val="000000" w:themeColor="text1"/>
        </w:rPr>
        <w:t xml:space="preserve"> </w:t>
      </w:r>
      <w:r>
        <w:rPr>
          <w:rFonts w:ascii="宋体" w:hAnsi="宋体" w:hint="eastAsia"/>
          <w:color w:val="000000" w:themeColor="text1"/>
        </w:rPr>
        <w:t>计算机组成原理</w:t>
      </w:r>
      <w:bookmarkEnd w:id="43"/>
    </w:p>
    <w:p w14:paraId="4D535FE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0007739</w:t>
      </w:r>
    </w:p>
    <w:p w14:paraId="1292ADE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计算机组成原理</w:t>
      </w:r>
    </w:p>
    <w:p w14:paraId="20257AD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Principles of Computer Organization</w:t>
      </w:r>
    </w:p>
    <w:p w14:paraId="58E6455F"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1500415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3.0</w:t>
      </w:r>
      <w:r>
        <w:rPr>
          <w:rFonts w:ascii="Times New Roman" w:hAnsi="Times New Roman"/>
          <w:color w:val="000000" w:themeColor="text1"/>
          <w:szCs w:val="21"/>
        </w:rPr>
        <w:t xml:space="preserve"> </w:t>
      </w:r>
      <w:r>
        <w:rPr>
          <w:rFonts w:hAnsi="宋体"/>
          <w:color w:val="000000" w:themeColor="text1"/>
          <w:szCs w:val="21"/>
        </w:rPr>
        <w:t xml:space="preserve"> </w:t>
      </w:r>
      <w:r>
        <w:rPr>
          <w:rFonts w:hAnsi="宋体"/>
          <w:color w:val="000000" w:themeColor="text1"/>
          <w:szCs w:val="21"/>
        </w:rPr>
        <w:tab/>
      </w:r>
      <w:r>
        <w:rPr>
          <w:rFonts w:hAnsi="宋体"/>
          <w:color w:val="000000" w:themeColor="text1"/>
          <w:szCs w:val="21"/>
        </w:rPr>
        <w:tab/>
      </w:r>
      <w:r>
        <w:rPr>
          <w:rFonts w:hAnsi="宋体"/>
          <w:b/>
          <w:color w:val="000000" w:themeColor="text1"/>
          <w:szCs w:val="21"/>
        </w:rPr>
        <w:t>总学时：</w:t>
      </w:r>
      <w:r>
        <w:rPr>
          <w:rFonts w:ascii="Times New Roman" w:hAnsi="Times New Roman" w:hint="eastAsia"/>
          <w:color w:val="000000" w:themeColor="text1"/>
          <w:szCs w:val="21"/>
        </w:rPr>
        <w:t>48</w:t>
      </w:r>
    </w:p>
    <w:p w14:paraId="45D7EC7E"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bookmarkStart w:id="44" w:name="_Hlk79759755"/>
      <w:r>
        <w:rPr>
          <w:rStyle w:val="af1"/>
          <w:rFonts w:hAnsi="宋体" w:hint="eastAsia"/>
          <w:color w:val="000000" w:themeColor="text1"/>
        </w:rPr>
        <w:t>计算机科学与技术（实验班）专业、</w:t>
      </w:r>
      <w:r>
        <w:rPr>
          <w:rFonts w:hAnsi="宋体" w:hint="eastAsia"/>
          <w:color w:val="000000" w:themeColor="text1"/>
          <w:szCs w:val="21"/>
        </w:rPr>
        <w:t>计算机科学与技术专业、信息安全（实验班）专业、物联网工程专业本科生</w:t>
      </w:r>
      <w:bookmarkEnd w:id="44"/>
    </w:p>
    <w:p w14:paraId="07986C9A" w14:textId="7E06D44C"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sidR="00D11A97" w:rsidRPr="00D11A97">
        <w:rPr>
          <w:rFonts w:hAnsi="宋体" w:hint="eastAsia"/>
          <w:color w:val="000000" w:themeColor="text1"/>
          <w:szCs w:val="21"/>
        </w:rPr>
        <w:t>数字逻辑Ⅰ</w:t>
      </w:r>
    </w:p>
    <w:p w14:paraId="7D8B06B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平时成绩+闭卷考试</w:t>
      </w:r>
    </w:p>
    <w:p w14:paraId="598D9237"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272F2C03" w14:textId="77777777" w:rsidR="003A5921" w:rsidRDefault="00000000">
      <w:pPr>
        <w:spacing w:line="300" w:lineRule="auto"/>
        <w:ind w:firstLine="420"/>
        <w:rPr>
          <w:rFonts w:ascii="宋体" w:eastAsia="宋体" w:hAnsi="宋体"/>
          <w:color w:val="000000" w:themeColor="text1"/>
        </w:rPr>
      </w:pPr>
      <w:r>
        <w:rPr>
          <w:rFonts w:ascii="宋体" w:eastAsia="宋体" w:hAnsi="宋体" w:hint="eastAsia"/>
          <w:color w:val="000000" w:themeColor="text1"/>
        </w:rPr>
        <w:t>本课程是为计算机科学与技术专业、信息安全专业、物联网工程专业本科生开设的一门学科基础必修课，是继续学习其它专业课程的基础。主要讲授内容包括计算机系统的硬软组成、计算机内部数据信息表示、数值运算方法、运算器原理、控制器原理及工作过程、存储器工作原理、存储器字位扩展、</w:t>
      </w:r>
      <w:proofErr w:type="gramStart"/>
      <w:r>
        <w:rPr>
          <w:rFonts w:ascii="宋体" w:eastAsia="宋体" w:hAnsi="宋体" w:hint="eastAsia"/>
          <w:color w:val="000000" w:themeColor="text1"/>
        </w:rPr>
        <w:t>输入输入</w:t>
      </w:r>
      <w:proofErr w:type="gramEnd"/>
      <w:r>
        <w:rPr>
          <w:rFonts w:ascii="宋体" w:eastAsia="宋体" w:hAnsi="宋体" w:hint="eastAsia"/>
          <w:color w:val="000000" w:themeColor="text1"/>
        </w:rPr>
        <w:t>系统功能及常见控制方式等。通过本课程的学习，使学生深入理解计算机各功能部件的组成及实现原理，建立计算机整机概念，通过实例学习计算机系统的设计及其相关的技术，并掌握指令系统的功能、格式、寻址方式等基本概念，为《微型计算机接口技术》、《计算机系统结构》、《嵌入式系统与技术》等相关课程的学习提供坚实基础。</w:t>
      </w:r>
    </w:p>
    <w:p w14:paraId="57B8355F"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50E465E3" w14:textId="77777777" w:rsidR="003A5921" w:rsidRDefault="00000000">
      <w:pPr>
        <w:adjustRightInd w:val="0"/>
        <w:spacing w:line="300" w:lineRule="auto"/>
        <w:rPr>
          <w:rStyle w:val="af1"/>
          <w:rFonts w:ascii="宋体" w:hAnsi="宋体"/>
          <w:color w:val="000000" w:themeColor="text1"/>
        </w:rPr>
      </w:pPr>
      <w:r>
        <w:rPr>
          <w:rFonts w:ascii="宋体" w:eastAsia="宋体" w:hAnsi="宋体"/>
          <w:color w:val="000000" w:themeColor="text1"/>
          <w:szCs w:val="21"/>
        </w:rPr>
        <w:t xml:space="preserve">[1] </w:t>
      </w:r>
      <w:r>
        <w:rPr>
          <w:rStyle w:val="af1"/>
          <w:rFonts w:ascii="宋体" w:hAnsi="宋体" w:hint="eastAsia"/>
          <w:color w:val="000000" w:themeColor="text1"/>
        </w:rPr>
        <w:t>易小琳、朱文军、鲁鹏程、方娟、毛国君. 计算机组成原理与汇编语言. 清华大学出版社，2009</w:t>
      </w:r>
    </w:p>
    <w:p w14:paraId="65259047"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[2] [美] 戴维·A. 帕特森（David A. Patterson）, 约翰·L. 亨尼斯(John L. Hennessy). 计算机组成与设计：硬件、软件接口（英文版-原书第4版）. 机械工业出版社，2012</w:t>
      </w:r>
    </w:p>
    <w:p w14:paraId="6D1CD353" w14:textId="77777777" w:rsidR="003A5921" w:rsidRDefault="003A5921">
      <w:pPr>
        <w:pStyle w:val="a5"/>
        <w:spacing w:line="300" w:lineRule="auto"/>
        <w:rPr>
          <w:rFonts w:hAnsi="宋体"/>
          <w:b/>
          <w:color w:val="000000" w:themeColor="text1"/>
          <w:szCs w:val="21"/>
        </w:rPr>
      </w:pPr>
    </w:p>
    <w:p w14:paraId="05E407B3"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18080AEA" w14:textId="77777777" w:rsidR="003A5921" w:rsidRDefault="00000000">
      <w:pPr>
        <w:pStyle w:val="ae"/>
        <w:spacing w:line="300" w:lineRule="auto"/>
        <w:rPr>
          <w:color w:val="000000" w:themeColor="text1"/>
        </w:rPr>
      </w:pPr>
      <w:bookmarkStart w:id="45" w:name="_Toc81206358"/>
      <w:r>
        <w:rPr>
          <w:rFonts w:hint="eastAsia"/>
          <w:color w:val="000000" w:themeColor="text1"/>
        </w:rPr>
        <w:lastRenderedPageBreak/>
        <w:t>00</w:t>
      </w:r>
      <w:r>
        <w:rPr>
          <w:color w:val="000000" w:themeColor="text1"/>
        </w:rPr>
        <w:t>10114</w:t>
      </w:r>
      <w:r>
        <w:rPr>
          <w:rFonts w:hint="eastAsia"/>
          <w:color w:val="000000" w:themeColor="text1"/>
        </w:rPr>
        <w:t xml:space="preserve"> </w:t>
      </w:r>
      <w:r>
        <w:rPr>
          <w:rFonts w:hint="eastAsia"/>
          <w:color w:val="000000" w:themeColor="text1"/>
        </w:rPr>
        <w:t>计算机网络（双语）</w:t>
      </w:r>
      <w:bookmarkEnd w:id="45"/>
    </w:p>
    <w:p w14:paraId="07975EE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0010114</w:t>
      </w:r>
    </w:p>
    <w:p w14:paraId="552121C8"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课程名称：</w:t>
      </w:r>
      <w:r>
        <w:rPr>
          <w:rFonts w:hAnsi="宋体" w:hint="eastAsia"/>
          <w:color w:val="000000" w:themeColor="text1"/>
          <w:szCs w:val="21"/>
        </w:rPr>
        <w:t>计算机网络（双语）</w:t>
      </w:r>
    </w:p>
    <w:p w14:paraId="7319C94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C</w:t>
      </w:r>
      <w:r>
        <w:rPr>
          <w:rFonts w:ascii="Times New Roman" w:hAnsi="Times New Roman" w:hint="eastAsia"/>
          <w:color w:val="000000" w:themeColor="text1"/>
          <w:szCs w:val="21"/>
        </w:rPr>
        <w:t>o</w:t>
      </w:r>
      <w:r>
        <w:rPr>
          <w:rFonts w:ascii="Times New Roman" w:hAnsi="Times New Roman"/>
          <w:color w:val="000000" w:themeColor="text1"/>
          <w:szCs w:val="21"/>
        </w:rPr>
        <w:t>mputer Networks</w:t>
      </w:r>
    </w:p>
    <w:p w14:paraId="3F4B778B"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4D35E5B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 xml:space="preserve"> 2.</w:t>
      </w:r>
      <w:r>
        <w:rPr>
          <w:rFonts w:ascii="Times New Roman" w:hAnsi="Times New Roman"/>
          <w:color w:val="000000" w:themeColor="text1"/>
          <w:szCs w:val="21"/>
        </w:rPr>
        <w:t>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27BB6020"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5A6364A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计算机组成原理</w:t>
      </w:r>
    </w:p>
    <w:p w14:paraId="3218F08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01D10633"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r>
        <w:rPr>
          <w:rFonts w:hAnsi="宋体"/>
          <w:color w:val="000000" w:themeColor="text1"/>
          <w:szCs w:val="21"/>
        </w:rPr>
        <w:t xml:space="preserve"> </w:t>
      </w:r>
    </w:p>
    <w:p w14:paraId="4AE7961D"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计算机网络</w:t>
      </w:r>
      <w:r>
        <w:rPr>
          <w:rFonts w:ascii="宋体" w:eastAsia="宋体" w:hAnsi="宋体"/>
          <w:color w:val="000000" w:themeColor="text1"/>
          <w:szCs w:val="21"/>
        </w:rPr>
        <w:t>是</w:t>
      </w:r>
      <w:r>
        <w:rPr>
          <w:rFonts w:ascii="宋体" w:eastAsia="宋体" w:hAnsi="宋体" w:hint="eastAsia"/>
          <w:color w:val="000000" w:themeColor="text1"/>
          <w:szCs w:val="21"/>
        </w:rPr>
        <w:t>计算机</w:t>
      </w:r>
      <w:r>
        <w:rPr>
          <w:rFonts w:ascii="宋体" w:eastAsia="宋体" w:hAnsi="宋体"/>
          <w:color w:val="000000" w:themeColor="text1"/>
          <w:szCs w:val="21"/>
        </w:rPr>
        <w:t>学院为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必修课程</w:t>
      </w:r>
      <w:r>
        <w:rPr>
          <w:rFonts w:ascii="宋体" w:eastAsia="宋体" w:hAnsi="宋体"/>
          <w:color w:val="000000" w:themeColor="text1"/>
          <w:szCs w:val="21"/>
        </w:rPr>
        <w:t>类型。本课程的任务是使学生能够对计算机网络原理与技术有一个系统的、全面的了解；掌握计算机网络的概念、组成</w:t>
      </w:r>
      <w:r>
        <w:rPr>
          <w:rFonts w:ascii="宋体" w:eastAsia="宋体" w:hAnsi="宋体" w:hint="eastAsia"/>
          <w:color w:val="000000" w:themeColor="text1"/>
          <w:szCs w:val="21"/>
        </w:rPr>
        <w:t>、网络体系结构、</w:t>
      </w:r>
      <w:r>
        <w:rPr>
          <w:rFonts w:ascii="宋体" w:eastAsia="宋体" w:hAnsi="宋体"/>
          <w:color w:val="000000" w:themeColor="text1"/>
          <w:szCs w:val="21"/>
        </w:rPr>
        <w:t>网络系统结构各层的作用，</w:t>
      </w:r>
      <w:r>
        <w:rPr>
          <w:rFonts w:ascii="宋体" w:eastAsia="宋体" w:hAnsi="宋体" w:hint="eastAsia"/>
          <w:color w:val="000000" w:themeColor="text1"/>
          <w:szCs w:val="21"/>
        </w:rPr>
        <w:t>理解</w:t>
      </w:r>
      <w:r>
        <w:rPr>
          <w:rFonts w:ascii="宋体" w:eastAsia="宋体" w:hAnsi="宋体"/>
          <w:color w:val="000000" w:themeColor="text1"/>
          <w:szCs w:val="21"/>
        </w:rPr>
        <w:t>各种应用背后的基础技术和理论。教学内容重点：</w:t>
      </w:r>
      <w:r>
        <w:rPr>
          <w:rFonts w:ascii="宋体" w:eastAsia="宋体" w:hAnsi="宋体" w:hint="eastAsia"/>
          <w:color w:val="000000" w:themeColor="text1"/>
          <w:szCs w:val="21"/>
        </w:rPr>
        <w:t>网络体系结构、O</w:t>
      </w:r>
      <w:r>
        <w:rPr>
          <w:rFonts w:ascii="宋体" w:eastAsia="宋体" w:hAnsi="宋体"/>
          <w:color w:val="000000" w:themeColor="text1"/>
          <w:szCs w:val="21"/>
        </w:rPr>
        <w:t>SI</w:t>
      </w:r>
      <w:r>
        <w:rPr>
          <w:rFonts w:ascii="宋体" w:eastAsia="宋体" w:hAnsi="宋体" w:hint="eastAsia"/>
          <w:color w:val="000000" w:themeColor="text1"/>
          <w:szCs w:val="21"/>
        </w:rPr>
        <w:t>参考模型及T</w:t>
      </w:r>
      <w:r>
        <w:rPr>
          <w:rFonts w:ascii="宋体" w:eastAsia="宋体" w:hAnsi="宋体"/>
          <w:color w:val="000000" w:themeColor="text1"/>
          <w:szCs w:val="21"/>
        </w:rPr>
        <w:t>CP/IP</w:t>
      </w:r>
      <w:r>
        <w:rPr>
          <w:rFonts w:ascii="宋体" w:eastAsia="宋体" w:hAnsi="宋体" w:hint="eastAsia"/>
          <w:color w:val="000000" w:themeColor="text1"/>
          <w:szCs w:val="21"/>
        </w:rPr>
        <w:t>协议、物理层、数据链路层、网络层、传输层以及应用层协议</w:t>
      </w:r>
      <w:r>
        <w:rPr>
          <w:rFonts w:ascii="宋体" w:eastAsia="宋体" w:hAnsi="宋体"/>
          <w:color w:val="000000" w:themeColor="text1"/>
          <w:szCs w:val="21"/>
        </w:rPr>
        <w:t xml:space="preserve">。教学内容的难点： </w:t>
      </w:r>
      <w:r>
        <w:rPr>
          <w:rFonts w:ascii="宋体" w:eastAsia="宋体" w:hAnsi="宋体" w:hint="eastAsia"/>
          <w:color w:val="000000" w:themeColor="text1"/>
          <w:szCs w:val="21"/>
        </w:rPr>
        <w:t>数据链路层协议的基本原理和典型协议、多路访问协议、路由算法及协议、Internet的网络层协议、TCP协议。</w:t>
      </w:r>
    </w:p>
    <w:p w14:paraId="3176AA3C"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06D8628"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1]</w:t>
      </w:r>
      <w:r>
        <w:rPr>
          <w:rStyle w:val="af1"/>
          <w:rFonts w:ascii="宋体" w:hAnsi="宋体" w:hint="eastAsia"/>
          <w:color w:val="000000" w:themeColor="text1"/>
        </w:rPr>
        <w:t xml:space="preserve"> Andrew S. </w:t>
      </w:r>
      <w:proofErr w:type="gramStart"/>
      <w:r>
        <w:rPr>
          <w:rStyle w:val="af1"/>
          <w:rFonts w:ascii="宋体" w:hAnsi="宋体" w:hint="eastAsia"/>
          <w:color w:val="000000" w:themeColor="text1"/>
        </w:rPr>
        <w:t>Tanenbaum ,</w:t>
      </w:r>
      <w:proofErr w:type="gramEnd"/>
      <w:r>
        <w:rPr>
          <w:rStyle w:val="af1"/>
          <w:rFonts w:ascii="宋体" w:hAnsi="宋体" w:hint="eastAsia"/>
          <w:color w:val="000000" w:themeColor="text1"/>
        </w:rPr>
        <w:t xml:space="preserve"> Davi J. Wetherall编著.严伟，潘爱民译.计算机网络(第5版).清华大学出版社，2012年3月第1版，2018年11月第17次印刷</w:t>
      </w:r>
    </w:p>
    <w:p w14:paraId="74C07582"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[2] 谢希仁</w:t>
      </w:r>
      <w:r>
        <w:rPr>
          <w:rStyle w:val="af1"/>
          <w:rFonts w:ascii="宋体" w:hAnsi="宋体"/>
          <w:color w:val="000000" w:themeColor="text1"/>
        </w:rPr>
        <w:t>.</w:t>
      </w:r>
      <w:r>
        <w:rPr>
          <w:rStyle w:val="af1"/>
          <w:rFonts w:ascii="宋体" w:hAnsi="宋体" w:hint="eastAsia"/>
          <w:color w:val="000000" w:themeColor="text1"/>
        </w:rPr>
        <w:t xml:space="preserve"> 计算机网络（第7版）</w:t>
      </w:r>
      <w:r>
        <w:rPr>
          <w:rStyle w:val="af1"/>
          <w:rFonts w:ascii="宋体" w:hAnsi="宋体"/>
          <w:color w:val="000000" w:themeColor="text1"/>
        </w:rPr>
        <w:t>.</w:t>
      </w:r>
      <w:r>
        <w:rPr>
          <w:rStyle w:val="af1"/>
          <w:rFonts w:ascii="宋体" w:hAnsi="宋体" w:hint="eastAsia"/>
          <w:color w:val="000000" w:themeColor="text1"/>
        </w:rPr>
        <w:t xml:space="preserve"> 电子工业出版社</w:t>
      </w:r>
      <w:r>
        <w:rPr>
          <w:rStyle w:val="af1"/>
          <w:rFonts w:ascii="宋体" w:hAnsi="宋体"/>
          <w:color w:val="000000" w:themeColor="text1"/>
        </w:rPr>
        <w:t>，</w:t>
      </w:r>
      <w:r>
        <w:rPr>
          <w:rStyle w:val="af1"/>
          <w:rFonts w:ascii="宋体" w:hAnsi="宋体" w:hint="eastAsia"/>
          <w:color w:val="000000" w:themeColor="text1"/>
        </w:rPr>
        <w:t>2017年1月</w:t>
      </w:r>
    </w:p>
    <w:p w14:paraId="1668F949" w14:textId="77777777" w:rsidR="003A5921" w:rsidRDefault="003A5921">
      <w:pPr>
        <w:pStyle w:val="a5"/>
        <w:spacing w:line="300" w:lineRule="auto"/>
        <w:rPr>
          <w:rFonts w:hAnsi="宋体"/>
          <w:b/>
          <w:color w:val="000000" w:themeColor="text1"/>
          <w:szCs w:val="21"/>
        </w:rPr>
      </w:pPr>
    </w:p>
    <w:p w14:paraId="54301F23" w14:textId="77777777" w:rsidR="003A5921" w:rsidRDefault="003A5921">
      <w:pPr>
        <w:pStyle w:val="a5"/>
        <w:spacing w:line="300" w:lineRule="auto"/>
        <w:rPr>
          <w:rFonts w:hAnsi="宋体"/>
          <w:b/>
          <w:color w:val="000000" w:themeColor="text1"/>
          <w:szCs w:val="21"/>
        </w:rPr>
      </w:pPr>
    </w:p>
    <w:p w14:paraId="552775B4" w14:textId="77777777" w:rsidR="003A5921" w:rsidRDefault="003A5921">
      <w:pPr>
        <w:pStyle w:val="a5"/>
        <w:spacing w:line="300" w:lineRule="auto"/>
        <w:rPr>
          <w:rFonts w:hAnsi="宋体"/>
          <w:b/>
          <w:color w:val="000000" w:themeColor="text1"/>
          <w:szCs w:val="21"/>
        </w:rPr>
      </w:pPr>
    </w:p>
    <w:p w14:paraId="65DB5B1F"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2B43A136" w14:textId="77777777" w:rsidR="003A5921" w:rsidRDefault="00000000">
      <w:pPr>
        <w:pStyle w:val="ae"/>
        <w:spacing w:line="300" w:lineRule="auto"/>
        <w:rPr>
          <w:color w:val="000000" w:themeColor="text1"/>
        </w:rPr>
      </w:pPr>
      <w:bookmarkStart w:id="46" w:name="_Toc81206360"/>
      <w:r>
        <w:rPr>
          <w:color w:val="000000" w:themeColor="text1"/>
        </w:rPr>
        <w:lastRenderedPageBreak/>
        <w:t xml:space="preserve">0010701 </w:t>
      </w:r>
      <w:r>
        <w:rPr>
          <w:rFonts w:hint="eastAsia"/>
          <w:color w:val="000000" w:themeColor="text1"/>
        </w:rPr>
        <w:t>信息安全数学基础</w:t>
      </w:r>
      <w:bookmarkEnd w:id="46"/>
    </w:p>
    <w:p w14:paraId="5C8C4C2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0010701</w:t>
      </w:r>
    </w:p>
    <w:p w14:paraId="0D51CB69" w14:textId="77777777" w:rsidR="003A5921" w:rsidRDefault="00000000">
      <w:pPr>
        <w:pStyle w:val="a5"/>
        <w:spacing w:line="300" w:lineRule="auto"/>
        <w:rPr>
          <w:rFonts w:hAnsi="宋体"/>
          <w:b/>
          <w:bCs/>
          <w:color w:val="000000" w:themeColor="text1"/>
          <w:szCs w:val="21"/>
        </w:rPr>
      </w:pPr>
      <w:r>
        <w:rPr>
          <w:rFonts w:hAnsi="宋体"/>
          <w:b/>
          <w:color w:val="000000" w:themeColor="text1"/>
          <w:szCs w:val="21"/>
        </w:rPr>
        <w:t>课程名称：</w:t>
      </w:r>
      <w:r>
        <w:rPr>
          <w:rFonts w:hAnsi="宋体" w:hint="eastAsia"/>
          <w:bCs/>
          <w:color w:val="000000" w:themeColor="text1"/>
          <w:szCs w:val="21"/>
        </w:rPr>
        <w:t>信息安全数学基础</w:t>
      </w:r>
    </w:p>
    <w:p w14:paraId="15F535D1" w14:textId="77777777" w:rsidR="003A5921" w:rsidRDefault="00000000">
      <w:pPr>
        <w:pStyle w:val="a5"/>
        <w:spacing w:line="300" w:lineRule="auto"/>
        <w:rPr>
          <w:rFonts w:hAnsi="宋体"/>
          <w:b/>
          <w:color w:val="000000" w:themeColor="text1"/>
          <w:sz w:val="28"/>
          <w:szCs w:val="28"/>
        </w:rPr>
      </w:pPr>
      <w:r>
        <w:rPr>
          <w:rFonts w:hAnsi="宋体"/>
          <w:b/>
          <w:color w:val="000000" w:themeColor="text1"/>
          <w:szCs w:val="21"/>
        </w:rPr>
        <w:t>英文名称：</w:t>
      </w:r>
      <w:r>
        <w:rPr>
          <w:rFonts w:ascii="Times New Roman" w:hAnsi="Times New Roman" w:hint="eastAsia"/>
          <w:color w:val="000000" w:themeColor="text1"/>
          <w:szCs w:val="21"/>
        </w:rPr>
        <w:t>Mathematic Foundations of Information Security</w:t>
      </w:r>
    </w:p>
    <w:p w14:paraId="7B1E4F04"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54CA403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2.5</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45</w:t>
      </w:r>
    </w:p>
    <w:p w14:paraId="6E0E703E"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3AF4FAC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bCs/>
          <w:color w:val="000000" w:themeColor="text1"/>
          <w:szCs w:val="21"/>
        </w:rPr>
        <w:t xml:space="preserve">高等数学（工）, </w:t>
      </w:r>
      <w:r>
        <w:rPr>
          <w:rFonts w:hAnsi="宋体" w:hint="eastAsia"/>
          <w:color w:val="000000" w:themeColor="text1"/>
          <w:szCs w:val="21"/>
        </w:rPr>
        <w:t>线性代数（工）</w:t>
      </w:r>
    </w:p>
    <w:p w14:paraId="6346631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1E5524CE"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4371C170" w14:textId="77777777" w:rsidR="003A5921" w:rsidRDefault="00000000">
      <w:pPr>
        <w:adjustRightInd w:val="0"/>
        <w:spacing w:line="300" w:lineRule="auto"/>
        <w:ind w:firstLineChars="200" w:firstLine="420"/>
        <w:rPr>
          <w:rFonts w:ascii="宋体" w:eastAsia="宋体" w:hAnsi="宋体"/>
          <w:color w:val="000000" w:themeColor="text1"/>
          <w:szCs w:val="21"/>
        </w:rPr>
      </w:pPr>
      <w:r>
        <w:rPr>
          <w:rFonts w:ascii="宋体" w:eastAsia="宋体" w:hAnsi="宋体" w:hint="eastAsia"/>
          <w:color w:val="000000" w:themeColor="text1"/>
        </w:rPr>
        <w:t>本课程是信息学部位</w:t>
      </w:r>
      <w:r>
        <w:rPr>
          <w:rFonts w:ascii="宋体" w:eastAsia="宋体" w:hAnsi="宋体" w:hint="eastAsia"/>
          <w:color w:val="000000" w:themeColor="text1"/>
          <w:szCs w:val="21"/>
        </w:rPr>
        <w:t>信息安全专业本科生开设的基础必修课程。旨在为信息安全专业学生补充必要的数学基础，提高他们认识、分析和解决信息安全问题的能力。</w:t>
      </w:r>
      <w:r>
        <w:rPr>
          <w:rFonts w:ascii="宋体" w:eastAsia="宋体" w:hAnsi="宋体"/>
          <w:color w:val="000000" w:themeColor="text1"/>
          <w:szCs w:val="21"/>
        </w:rPr>
        <w:t>本课程</w:t>
      </w:r>
      <w:r>
        <w:rPr>
          <w:rFonts w:ascii="宋体" w:eastAsia="宋体" w:hAnsi="宋体" w:hint="eastAsia"/>
          <w:color w:val="000000" w:themeColor="text1"/>
          <w:szCs w:val="21"/>
        </w:rPr>
        <w:t>的主要任务是</w:t>
      </w:r>
      <w:r>
        <w:rPr>
          <w:rFonts w:ascii="宋体" w:eastAsia="宋体" w:hAnsi="宋体"/>
          <w:color w:val="000000" w:themeColor="text1"/>
          <w:szCs w:val="21"/>
        </w:rPr>
        <w:t>通过讲解与</w:t>
      </w:r>
      <w:r>
        <w:rPr>
          <w:rFonts w:ascii="宋体" w:eastAsia="宋体" w:hAnsi="宋体" w:hint="eastAsia"/>
          <w:color w:val="000000" w:themeColor="text1"/>
          <w:szCs w:val="21"/>
        </w:rPr>
        <w:t>密码技术</w:t>
      </w:r>
      <w:r>
        <w:rPr>
          <w:rFonts w:ascii="宋体" w:eastAsia="宋体" w:hAnsi="宋体"/>
          <w:color w:val="000000" w:themeColor="text1"/>
          <w:szCs w:val="21"/>
        </w:rPr>
        <w:t>相关的数学知识</w:t>
      </w:r>
      <w:r>
        <w:rPr>
          <w:rFonts w:ascii="宋体" w:eastAsia="宋体" w:hAnsi="宋体" w:hint="eastAsia"/>
          <w:color w:val="000000" w:themeColor="text1"/>
          <w:szCs w:val="21"/>
        </w:rPr>
        <w:t>，</w:t>
      </w:r>
      <w:r>
        <w:rPr>
          <w:rFonts w:ascii="宋体" w:eastAsia="宋体" w:hAnsi="宋体"/>
          <w:color w:val="000000" w:themeColor="text1"/>
        </w:rPr>
        <w:t>使学生掌握“信息安全数学”中的基本概念、基本理论、基本</w:t>
      </w:r>
      <w:r>
        <w:rPr>
          <w:rFonts w:ascii="宋体" w:eastAsia="宋体" w:hAnsi="宋体" w:hint="eastAsia"/>
          <w:color w:val="000000" w:themeColor="text1"/>
        </w:rPr>
        <w:t>应用</w:t>
      </w:r>
      <w:r>
        <w:rPr>
          <w:rFonts w:ascii="宋体" w:eastAsia="宋体" w:hAnsi="宋体"/>
          <w:color w:val="000000" w:themeColor="text1"/>
        </w:rPr>
        <w:t>方法，</w:t>
      </w:r>
      <w:r>
        <w:rPr>
          <w:rFonts w:ascii="宋体" w:eastAsia="宋体" w:hAnsi="宋体" w:hint="eastAsia"/>
          <w:color w:val="000000" w:themeColor="text1"/>
        </w:rPr>
        <w:t>为专业学习奠定数学基础，</w:t>
      </w:r>
      <w:r>
        <w:rPr>
          <w:rFonts w:ascii="宋体" w:eastAsia="宋体" w:hAnsi="宋体"/>
          <w:color w:val="000000" w:themeColor="text1"/>
        </w:rPr>
        <w:t>体验</w:t>
      </w:r>
      <w:r>
        <w:rPr>
          <w:rFonts w:ascii="宋体" w:eastAsia="宋体" w:hAnsi="宋体" w:hint="eastAsia"/>
          <w:color w:val="000000" w:themeColor="text1"/>
        </w:rPr>
        <w:t>应用数学基础</w:t>
      </w:r>
      <w:r>
        <w:rPr>
          <w:rFonts w:ascii="宋体" w:eastAsia="宋体" w:hAnsi="宋体"/>
          <w:color w:val="000000" w:themeColor="text1"/>
        </w:rPr>
        <w:t>分析和解决问题的乐趣</w:t>
      </w:r>
      <w:r>
        <w:rPr>
          <w:rFonts w:ascii="宋体" w:eastAsia="宋体" w:hAnsi="宋体" w:hint="eastAsia"/>
          <w:color w:val="000000" w:themeColor="text1"/>
        </w:rPr>
        <w:t>。提高学生的数学素养，激发学生学习专业知识的兴趣，培养学生的应用数学知识解决实际问题的能力</w:t>
      </w:r>
      <w:r>
        <w:rPr>
          <w:rFonts w:ascii="宋体" w:eastAsia="宋体" w:hAnsi="宋体"/>
          <w:color w:val="000000" w:themeColor="text1"/>
        </w:rPr>
        <w:t>。</w:t>
      </w:r>
      <w:r>
        <w:rPr>
          <w:rFonts w:ascii="宋体" w:eastAsia="宋体" w:hAnsi="宋体" w:hint="eastAsia"/>
          <w:color w:val="000000" w:themeColor="text1"/>
        </w:rPr>
        <w:t>教学的重点：数论基本概念和理论，代数结构的基本概念和理论。教学内容的难点：数学理论与实践相结合进行安全设计的思想和方法。</w:t>
      </w:r>
    </w:p>
    <w:p w14:paraId="7E16ADEA"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471AEE1B" w14:textId="77777777" w:rsidR="003A5921" w:rsidRDefault="00000000">
      <w:pPr>
        <w:numPr>
          <w:ilvl w:val="0"/>
          <w:numId w:val="1"/>
        </w:numPr>
        <w:spacing w:line="300" w:lineRule="auto"/>
        <w:ind w:left="0" w:firstLine="0"/>
        <w:jc w:val="left"/>
        <w:rPr>
          <w:rFonts w:ascii="宋体" w:eastAsia="宋体" w:hAnsi="宋体"/>
          <w:color w:val="000000" w:themeColor="text1"/>
          <w:szCs w:val="21"/>
        </w:rPr>
      </w:pPr>
      <w:proofErr w:type="gramStart"/>
      <w:r>
        <w:rPr>
          <w:rFonts w:ascii="宋体" w:eastAsia="宋体" w:hAnsi="宋体" w:hint="eastAsia"/>
          <w:color w:val="000000" w:themeColor="text1"/>
          <w:szCs w:val="21"/>
        </w:rPr>
        <w:t>陈恭亮</w:t>
      </w:r>
      <w:proofErr w:type="gramEnd"/>
      <w:r>
        <w:rPr>
          <w:rFonts w:ascii="宋体" w:eastAsia="宋体" w:hAnsi="宋体" w:hint="eastAsia"/>
          <w:color w:val="000000" w:themeColor="text1"/>
          <w:szCs w:val="21"/>
        </w:rPr>
        <w:t xml:space="preserve"> 编著，信息安全数学基础，清华大学出版社，2010年。</w:t>
      </w:r>
    </w:p>
    <w:p w14:paraId="6F2D64A3" w14:textId="77777777" w:rsidR="003A5921" w:rsidRDefault="00000000">
      <w:pPr>
        <w:numPr>
          <w:ilvl w:val="0"/>
          <w:numId w:val="1"/>
        </w:numPr>
        <w:spacing w:line="300" w:lineRule="auto"/>
        <w:ind w:left="0" w:firstLine="0"/>
        <w:rPr>
          <w:rFonts w:ascii="宋体" w:eastAsia="宋体" w:hAnsi="宋体"/>
          <w:color w:val="000000" w:themeColor="text1"/>
          <w:szCs w:val="21"/>
        </w:rPr>
      </w:pPr>
      <w:r>
        <w:rPr>
          <w:rFonts w:ascii="宋体" w:eastAsia="宋体" w:hAnsi="宋体" w:hint="eastAsia"/>
          <w:color w:val="000000" w:themeColor="text1"/>
          <w:szCs w:val="21"/>
        </w:rPr>
        <w:t xml:space="preserve">潘承洞 潘承彪 </w:t>
      </w:r>
      <w:r>
        <w:rPr>
          <w:rFonts w:ascii="宋体" w:eastAsia="宋体" w:hAnsi="宋体"/>
          <w:color w:val="000000" w:themeColor="text1"/>
          <w:szCs w:val="21"/>
        </w:rPr>
        <w:t>编著</w:t>
      </w:r>
      <w:r>
        <w:rPr>
          <w:rFonts w:ascii="宋体" w:eastAsia="宋体" w:hAnsi="宋体" w:hint="eastAsia"/>
          <w:color w:val="000000" w:themeColor="text1"/>
          <w:szCs w:val="21"/>
        </w:rPr>
        <w:t>，</w:t>
      </w:r>
      <w:r>
        <w:rPr>
          <w:rFonts w:ascii="宋体" w:eastAsia="宋体" w:hAnsi="宋体"/>
          <w:color w:val="000000" w:themeColor="text1"/>
          <w:szCs w:val="21"/>
        </w:rPr>
        <w:t>《</w:t>
      </w:r>
      <w:r>
        <w:rPr>
          <w:rFonts w:ascii="宋体" w:eastAsia="宋体" w:hAnsi="宋体" w:hint="eastAsia"/>
          <w:color w:val="000000" w:themeColor="text1"/>
          <w:szCs w:val="21"/>
        </w:rPr>
        <w:t>初等数论</w:t>
      </w:r>
      <w:r>
        <w:rPr>
          <w:rFonts w:ascii="宋体" w:eastAsia="宋体" w:hAnsi="宋体"/>
          <w:color w:val="000000" w:themeColor="text1"/>
          <w:szCs w:val="21"/>
        </w:rPr>
        <w:t>》，</w:t>
      </w:r>
      <w:r>
        <w:rPr>
          <w:rFonts w:ascii="宋体" w:eastAsia="宋体" w:hAnsi="宋体" w:hint="eastAsia"/>
          <w:color w:val="000000" w:themeColor="text1"/>
          <w:szCs w:val="21"/>
        </w:rPr>
        <w:t>北京</w:t>
      </w:r>
      <w:r>
        <w:rPr>
          <w:rFonts w:ascii="宋体" w:eastAsia="宋体" w:hAnsi="宋体"/>
          <w:color w:val="000000" w:themeColor="text1"/>
          <w:szCs w:val="21"/>
        </w:rPr>
        <w:t>大学出版社，</w:t>
      </w:r>
      <w:r>
        <w:rPr>
          <w:rFonts w:ascii="宋体" w:eastAsia="宋体" w:hAnsi="宋体" w:hint="eastAsia"/>
          <w:color w:val="000000" w:themeColor="text1"/>
          <w:szCs w:val="21"/>
        </w:rPr>
        <w:t>1992年。</w:t>
      </w:r>
    </w:p>
    <w:p w14:paraId="3B7AB175" w14:textId="77777777" w:rsidR="003A5921" w:rsidRDefault="003A5921">
      <w:pPr>
        <w:pStyle w:val="a5"/>
        <w:spacing w:line="300" w:lineRule="auto"/>
        <w:rPr>
          <w:rFonts w:hAnsi="宋体"/>
          <w:b/>
          <w:bCs/>
          <w:color w:val="000000" w:themeColor="text1"/>
          <w:sz w:val="30"/>
          <w:szCs w:val="30"/>
        </w:rPr>
      </w:pPr>
    </w:p>
    <w:p w14:paraId="6CF6B33D" w14:textId="77777777" w:rsidR="003A5921" w:rsidRDefault="00000000">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4F470DEA" w14:textId="77777777" w:rsidR="003A5921" w:rsidRDefault="00000000">
      <w:pPr>
        <w:pStyle w:val="ae"/>
        <w:spacing w:line="300" w:lineRule="auto"/>
        <w:rPr>
          <w:color w:val="000000" w:themeColor="text1"/>
        </w:rPr>
      </w:pPr>
      <w:bookmarkStart w:id="47" w:name="_Toc81206362"/>
      <w:r>
        <w:rPr>
          <w:color w:val="000000" w:themeColor="text1"/>
        </w:rPr>
        <w:lastRenderedPageBreak/>
        <w:t xml:space="preserve">0010065 </w:t>
      </w:r>
      <w:r>
        <w:rPr>
          <w:rFonts w:hint="eastAsia"/>
          <w:color w:val="000000" w:themeColor="text1"/>
        </w:rPr>
        <w:t>操作系统原理及安全</w:t>
      </w:r>
      <w:bookmarkEnd w:id="47"/>
    </w:p>
    <w:p w14:paraId="73EDB36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0010065</w:t>
      </w:r>
    </w:p>
    <w:p w14:paraId="0109729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操作系统原理及安全</w:t>
      </w:r>
    </w:p>
    <w:p w14:paraId="627E70A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Principle and Security of Operating System</w:t>
      </w:r>
    </w:p>
    <w:p w14:paraId="27B4E0C2"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color w:val="000000" w:themeColor="text1"/>
          <w:szCs w:val="21"/>
        </w:rPr>
        <w:t>学科基础必修课</w:t>
      </w:r>
    </w:p>
    <w:p w14:paraId="611F3DD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 xml:space="preserve">3.0 </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 xml:space="preserve"> 48</w:t>
      </w:r>
    </w:p>
    <w:p w14:paraId="0694CA10"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1518709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rPr>
        <w:t>汇编语言程序设计，</w:t>
      </w:r>
      <w:r>
        <w:rPr>
          <w:rFonts w:hAnsi="宋体"/>
          <w:color w:val="000000" w:themeColor="text1"/>
        </w:rPr>
        <w:t>高级语言程序设计</w:t>
      </w:r>
      <w:r>
        <w:rPr>
          <w:rFonts w:hAnsi="宋体" w:hint="eastAsia"/>
          <w:color w:val="000000" w:themeColor="text1"/>
        </w:rPr>
        <w:t>，</w:t>
      </w:r>
      <w:r>
        <w:rPr>
          <w:rFonts w:hAnsi="宋体"/>
          <w:color w:val="000000" w:themeColor="text1"/>
        </w:rPr>
        <w:t>计算机组成原理</w:t>
      </w:r>
      <w:r>
        <w:rPr>
          <w:rFonts w:hAnsi="宋体" w:hint="eastAsia"/>
          <w:color w:val="000000" w:themeColor="text1"/>
        </w:rPr>
        <w:t>，</w:t>
      </w:r>
      <w:r>
        <w:rPr>
          <w:rFonts w:hAnsi="宋体"/>
          <w:color w:val="000000" w:themeColor="text1"/>
        </w:rPr>
        <w:t>数据结构与算法</w:t>
      </w:r>
      <w:r>
        <w:rPr>
          <w:rFonts w:hAnsi="宋体" w:hint="eastAsia"/>
          <w:color w:val="000000" w:themeColor="text1"/>
        </w:rPr>
        <w:t>，</w:t>
      </w:r>
      <w:r>
        <w:rPr>
          <w:rFonts w:hAnsi="宋体"/>
          <w:color w:val="000000" w:themeColor="text1"/>
        </w:rPr>
        <w:t>网络空间安全导论</w:t>
      </w:r>
    </w:p>
    <w:p w14:paraId="65A38A0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平时成绩+实验+考试</w:t>
      </w:r>
    </w:p>
    <w:p w14:paraId="4DF3D59C"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1E56A70D" w14:textId="77777777" w:rsidR="003A5921" w:rsidRDefault="00000000">
      <w:pPr>
        <w:adjustRightInd w:val="0"/>
        <w:spacing w:line="300" w:lineRule="auto"/>
        <w:ind w:firstLineChars="200" w:firstLine="420"/>
        <w:rPr>
          <w:rFonts w:ascii="宋体" w:eastAsia="宋体" w:hAnsi="宋体"/>
          <w:b/>
          <w:color w:val="000000" w:themeColor="text1"/>
        </w:rPr>
      </w:pPr>
      <w:r>
        <w:rPr>
          <w:rFonts w:ascii="宋体" w:eastAsia="宋体" w:hAnsi="宋体" w:hint="eastAsia"/>
          <w:color w:val="000000" w:themeColor="text1"/>
          <w:szCs w:val="21"/>
        </w:rPr>
        <w:t>操作系统原理及安全</w:t>
      </w:r>
      <w:r>
        <w:rPr>
          <w:rFonts w:ascii="宋体" w:eastAsia="宋体" w:hAnsi="宋体"/>
          <w:color w:val="000000" w:themeColor="text1"/>
          <w:szCs w:val="21"/>
        </w:rPr>
        <w:t>是</w:t>
      </w:r>
      <w:r>
        <w:rPr>
          <w:rFonts w:ascii="宋体" w:eastAsia="宋体" w:hAnsi="宋体" w:hint="eastAsia"/>
          <w:color w:val="000000" w:themeColor="text1"/>
          <w:szCs w:val="21"/>
        </w:rPr>
        <w:t>计算机</w:t>
      </w:r>
      <w:r>
        <w:rPr>
          <w:rFonts w:ascii="宋体" w:eastAsia="宋体" w:hAnsi="宋体"/>
          <w:color w:val="000000" w:themeColor="text1"/>
          <w:szCs w:val="21"/>
        </w:rPr>
        <w:t>学院为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学科基础必修课</w:t>
      </w:r>
      <w:r>
        <w:rPr>
          <w:rFonts w:ascii="宋体" w:eastAsia="宋体" w:hAnsi="宋体"/>
          <w:color w:val="000000" w:themeColor="text1"/>
          <w:szCs w:val="21"/>
        </w:rPr>
        <w:t>。本课程的任务是要求学生掌握</w:t>
      </w:r>
      <w:r>
        <w:rPr>
          <w:rFonts w:ascii="宋体" w:eastAsia="宋体" w:hAnsi="宋体" w:hint="eastAsia"/>
          <w:color w:val="000000" w:themeColor="text1"/>
          <w:szCs w:val="21"/>
        </w:rPr>
        <w:t>“</w:t>
      </w:r>
      <w:r>
        <w:rPr>
          <w:rFonts w:ascii="宋体" w:eastAsia="宋体" w:hAnsi="宋体"/>
          <w:color w:val="000000" w:themeColor="text1"/>
          <w:szCs w:val="21"/>
        </w:rPr>
        <w:t>操作系统原理及安全</w:t>
      </w:r>
      <w:r>
        <w:rPr>
          <w:rFonts w:ascii="宋体" w:eastAsia="宋体" w:hAnsi="宋体" w:hint="eastAsia"/>
          <w:color w:val="000000" w:themeColor="text1"/>
          <w:szCs w:val="21"/>
        </w:rPr>
        <w:t>”中的</w:t>
      </w:r>
      <w:r>
        <w:rPr>
          <w:rFonts w:ascii="宋体" w:eastAsia="宋体" w:hAnsi="宋体"/>
          <w:color w:val="000000" w:themeColor="text1"/>
          <w:szCs w:val="21"/>
        </w:rPr>
        <w:t>基本概念、基本理论和基本方法，在操作系统级的资源管理层面上再认识计算机资源分配的相关工作原理、运行过程以及安全保障机制，培养学生初步具备操作系统分析、设计、开发的能力以及解决系统安全问题的能力。教学内容重点：操作系统的进程管理、内存管理、文件</w:t>
      </w:r>
      <w:r>
        <w:rPr>
          <w:rFonts w:ascii="宋体" w:eastAsia="宋体" w:hAnsi="宋体" w:hint="eastAsia"/>
          <w:color w:val="000000" w:themeColor="text1"/>
          <w:szCs w:val="21"/>
        </w:rPr>
        <w:t>管理</w:t>
      </w:r>
      <w:r>
        <w:rPr>
          <w:rFonts w:ascii="宋体" w:eastAsia="宋体" w:hAnsi="宋体"/>
          <w:color w:val="000000" w:themeColor="text1"/>
          <w:szCs w:val="21"/>
        </w:rPr>
        <w:t>、I/O设备管理和安全机制。教学内容的难点：异常机制、系统调用</w:t>
      </w:r>
      <w:r>
        <w:rPr>
          <w:rFonts w:ascii="宋体" w:eastAsia="宋体" w:hAnsi="宋体" w:hint="eastAsia"/>
          <w:color w:val="000000" w:themeColor="text1"/>
          <w:szCs w:val="21"/>
        </w:rPr>
        <w:t>、进程同步与互斥、</w:t>
      </w:r>
      <w:r>
        <w:rPr>
          <w:rFonts w:ascii="宋体" w:eastAsia="宋体" w:hAnsi="宋体"/>
          <w:color w:val="000000" w:themeColor="text1"/>
          <w:szCs w:val="21"/>
        </w:rPr>
        <w:t>进程间通信</w:t>
      </w:r>
      <w:r>
        <w:rPr>
          <w:rFonts w:ascii="宋体" w:eastAsia="宋体" w:hAnsi="宋体" w:hint="eastAsia"/>
          <w:color w:val="000000" w:themeColor="text1"/>
          <w:szCs w:val="21"/>
        </w:rPr>
        <w:t>、</w:t>
      </w:r>
      <w:r>
        <w:rPr>
          <w:rFonts w:ascii="宋体" w:eastAsia="宋体" w:hAnsi="宋体"/>
          <w:color w:val="000000" w:themeColor="text1"/>
          <w:szCs w:val="21"/>
        </w:rPr>
        <w:t>死锁的处理方法</w:t>
      </w:r>
      <w:r>
        <w:rPr>
          <w:rFonts w:ascii="宋体" w:eastAsia="宋体" w:hAnsi="宋体" w:hint="eastAsia"/>
          <w:color w:val="000000" w:themeColor="text1"/>
          <w:szCs w:val="21"/>
        </w:rPr>
        <w:t>、</w:t>
      </w:r>
      <w:r>
        <w:rPr>
          <w:rFonts w:ascii="宋体" w:eastAsia="宋体" w:hAnsi="宋体"/>
          <w:color w:val="000000" w:themeColor="text1"/>
          <w:szCs w:val="21"/>
        </w:rPr>
        <w:t>非连续内存</w:t>
      </w:r>
      <w:r>
        <w:rPr>
          <w:rFonts w:ascii="宋体" w:eastAsia="宋体" w:hAnsi="宋体" w:hint="eastAsia"/>
          <w:color w:val="000000" w:themeColor="text1"/>
          <w:szCs w:val="21"/>
        </w:rPr>
        <w:t>管理、</w:t>
      </w:r>
      <w:r>
        <w:rPr>
          <w:rFonts w:ascii="宋体" w:eastAsia="宋体" w:hAnsi="宋体"/>
          <w:color w:val="000000" w:themeColor="text1"/>
          <w:szCs w:val="21"/>
        </w:rPr>
        <w:t>页面置换</w:t>
      </w:r>
      <w:r>
        <w:rPr>
          <w:rFonts w:ascii="宋体" w:eastAsia="宋体" w:hAnsi="宋体" w:hint="eastAsia"/>
          <w:color w:val="000000" w:themeColor="text1"/>
          <w:szCs w:val="21"/>
        </w:rPr>
        <w:t>算法、</w:t>
      </w:r>
      <w:r>
        <w:rPr>
          <w:rFonts w:ascii="宋体" w:eastAsia="宋体" w:hAnsi="宋体"/>
          <w:color w:val="000000" w:themeColor="text1"/>
          <w:szCs w:val="21"/>
        </w:rPr>
        <w:t>文件结构</w:t>
      </w:r>
      <w:r>
        <w:rPr>
          <w:rFonts w:ascii="宋体" w:eastAsia="宋体" w:hAnsi="宋体" w:hint="eastAsia"/>
          <w:color w:val="000000" w:themeColor="text1"/>
          <w:szCs w:val="21"/>
        </w:rPr>
        <w:t>、</w:t>
      </w:r>
      <w:r>
        <w:rPr>
          <w:rFonts w:ascii="宋体" w:eastAsia="宋体" w:hAnsi="宋体"/>
          <w:color w:val="000000" w:themeColor="text1"/>
          <w:szCs w:val="21"/>
        </w:rPr>
        <w:t>文件存取方法</w:t>
      </w:r>
      <w:r>
        <w:rPr>
          <w:rFonts w:ascii="宋体" w:eastAsia="宋体" w:hAnsi="宋体" w:hint="eastAsia"/>
          <w:color w:val="000000" w:themeColor="text1"/>
          <w:szCs w:val="21"/>
        </w:rPr>
        <w:t>、</w:t>
      </w:r>
      <w:proofErr w:type="spellStart"/>
      <w:r>
        <w:rPr>
          <w:rFonts w:ascii="宋体" w:eastAsia="宋体" w:hAnsi="宋体"/>
          <w:color w:val="000000" w:themeColor="text1"/>
          <w:szCs w:val="21"/>
        </w:rPr>
        <w:t>SPOOLing</w:t>
      </w:r>
      <w:proofErr w:type="spellEnd"/>
      <w:r>
        <w:rPr>
          <w:rFonts w:ascii="宋体" w:eastAsia="宋体" w:hAnsi="宋体"/>
          <w:color w:val="000000" w:themeColor="text1"/>
          <w:szCs w:val="21"/>
        </w:rPr>
        <w:t>技术</w:t>
      </w:r>
      <w:r>
        <w:rPr>
          <w:rFonts w:ascii="宋体" w:eastAsia="宋体" w:hAnsi="宋体" w:hint="eastAsia"/>
          <w:color w:val="000000" w:themeColor="text1"/>
          <w:szCs w:val="21"/>
        </w:rPr>
        <w:t>、</w:t>
      </w:r>
      <w:r>
        <w:rPr>
          <w:rFonts w:ascii="宋体" w:eastAsia="宋体" w:hAnsi="宋体"/>
          <w:color w:val="000000" w:themeColor="text1"/>
          <w:szCs w:val="21"/>
        </w:rPr>
        <w:t>基于</w:t>
      </w:r>
      <w:proofErr w:type="gramStart"/>
      <w:r>
        <w:rPr>
          <w:rFonts w:ascii="宋体" w:eastAsia="宋体" w:hAnsi="宋体"/>
          <w:color w:val="000000" w:themeColor="text1"/>
          <w:szCs w:val="21"/>
        </w:rPr>
        <w:t>权限位</w:t>
      </w:r>
      <w:proofErr w:type="gramEnd"/>
      <w:r>
        <w:rPr>
          <w:rFonts w:ascii="宋体" w:eastAsia="宋体" w:hAnsi="宋体"/>
          <w:color w:val="000000" w:themeColor="text1"/>
          <w:szCs w:val="21"/>
        </w:rPr>
        <w:t>的访问控制</w:t>
      </w:r>
      <w:r>
        <w:rPr>
          <w:rFonts w:ascii="宋体" w:eastAsia="宋体" w:hAnsi="宋体" w:hint="eastAsia"/>
          <w:color w:val="000000" w:themeColor="text1"/>
          <w:szCs w:val="21"/>
        </w:rPr>
        <w:t>。</w:t>
      </w:r>
    </w:p>
    <w:p w14:paraId="7D536E58"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04BD10E5" w14:textId="77777777" w:rsidR="003A5921" w:rsidRDefault="00000000">
      <w:pPr>
        <w:numPr>
          <w:ilvl w:val="0"/>
          <w:numId w:val="2"/>
        </w:numPr>
        <w:spacing w:line="300" w:lineRule="auto"/>
        <w:rPr>
          <w:rFonts w:ascii="宋体" w:eastAsia="宋体" w:hAnsi="宋体"/>
          <w:color w:val="000000" w:themeColor="text1"/>
        </w:rPr>
      </w:pPr>
      <w:bookmarkStart w:id="48" w:name="_Hlk46048731"/>
      <w:r>
        <w:rPr>
          <w:rFonts w:ascii="宋体" w:eastAsia="宋体" w:hAnsi="宋体"/>
          <w:color w:val="000000" w:themeColor="text1"/>
        </w:rPr>
        <w:t>Abraham Silberschatz、Peter Bear Galvin、Greg Gagne著，</w:t>
      </w:r>
      <w:proofErr w:type="gramStart"/>
      <w:r>
        <w:rPr>
          <w:rFonts w:ascii="宋体" w:eastAsia="宋体" w:hAnsi="宋体"/>
          <w:color w:val="000000" w:themeColor="text1"/>
        </w:rPr>
        <w:t>郑扣根译</w:t>
      </w:r>
      <w:proofErr w:type="gramEnd"/>
      <w:r>
        <w:rPr>
          <w:rFonts w:ascii="宋体" w:eastAsia="宋体" w:hAnsi="宋体"/>
          <w:color w:val="000000" w:themeColor="text1"/>
        </w:rPr>
        <w:t>、唐杰、李善平译.《操作系统概念》（原书第9版）. 机械工业出版社. 2018年07月.</w:t>
      </w:r>
    </w:p>
    <w:p w14:paraId="643DDC75" w14:textId="77777777" w:rsidR="003A5921" w:rsidRDefault="00000000">
      <w:pPr>
        <w:numPr>
          <w:ilvl w:val="0"/>
          <w:numId w:val="2"/>
        </w:numPr>
        <w:spacing w:line="300" w:lineRule="auto"/>
        <w:rPr>
          <w:rFonts w:ascii="宋体" w:eastAsia="宋体" w:hAnsi="宋体"/>
          <w:color w:val="000000" w:themeColor="text1"/>
        </w:rPr>
      </w:pPr>
      <w:r>
        <w:rPr>
          <w:rFonts w:ascii="宋体" w:eastAsia="宋体" w:hAnsi="宋体"/>
          <w:color w:val="000000" w:themeColor="text1"/>
        </w:rPr>
        <w:t>费翔林、骆斌.《操作系统教程》（第5版）. 高等教育出版社. 2014年02月.</w:t>
      </w:r>
    </w:p>
    <w:bookmarkEnd w:id="48"/>
    <w:p w14:paraId="343F6858" w14:textId="77777777" w:rsidR="003A5921" w:rsidRDefault="00000000">
      <w:pPr>
        <w:numPr>
          <w:ilvl w:val="0"/>
          <w:numId w:val="2"/>
        </w:numPr>
        <w:spacing w:line="300" w:lineRule="auto"/>
        <w:rPr>
          <w:rFonts w:ascii="宋体" w:eastAsia="宋体" w:hAnsi="宋体"/>
          <w:color w:val="000000" w:themeColor="text1"/>
        </w:rPr>
      </w:pPr>
      <w:proofErr w:type="spellStart"/>
      <w:r>
        <w:rPr>
          <w:rFonts w:ascii="宋体" w:eastAsia="宋体" w:hAnsi="宋体"/>
          <w:color w:val="000000" w:themeColor="text1"/>
        </w:rPr>
        <w:t>Tanenbaum.A.S</w:t>
      </w:r>
      <w:proofErr w:type="spellEnd"/>
      <w:r>
        <w:rPr>
          <w:rFonts w:ascii="宋体" w:eastAsia="宋体" w:hAnsi="宋体"/>
          <w:color w:val="000000" w:themeColor="text1"/>
        </w:rPr>
        <w:t>、Herbert Bos著，陈向群、马洪兵等译. 《现代操作系统》(原书第4版). 机械工业出版社. 2017年07月.</w:t>
      </w:r>
    </w:p>
    <w:p w14:paraId="7F92CAC3" w14:textId="77777777" w:rsidR="003A5921" w:rsidRDefault="00000000">
      <w:pPr>
        <w:numPr>
          <w:ilvl w:val="0"/>
          <w:numId w:val="2"/>
        </w:numPr>
        <w:spacing w:line="300" w:lineRule="auto"/>
        <w:rPr>
          <w:rFonts w:ascii="宋体" w:eastAsia="宋体" w:hAnsi="宋体"/>
          <w:color w:val="000000" w:themeColor="text1"/>
        </w:rPr>
      </w:pPr>
      <w:r>
        <w:rPr>
          <w:rFonts w:ascii="宋体" w:eastAsia="宋体" w:hAnsi="宋体"/>
          <w:color w:val="000000" w:themeColor="text1"/>
        </w:rPr>
        <w:t xml:space="preserve">汤小丹, 梁红兵, </w:t>
      </w:r>
      <w:proofErr w:type="gramStart"/>
      <w:r>
        <w:rPr>
          <w:rFonts w:ascii="宋体" w:eastAsia="宋体" w:hAnsi="宋体"/>
          <w:color w:val="000000" w:themeColor="text1"/>
        </w:rPr>
        <w:t>哲凤屏</w:t>
      </w:r>
      <w:proofErr w:type="gramEnd"/>
      <w:r>
        <w:rPr>
          <w:rFonts w:ascii="宋体" w:eastAsia="宋体" w:hAnsi="宋体"/>
          <w:color w:val="000000" w:themeColor="text1"/>
        </w:rPr>
        <w:t>, 汤子瀛.计算机操作系统(第四版). 西安: 西安电子科技大学出版社, 2014年05.</w:t>
      </w:r>
    </w:p>
    <w:p w14:paraId="3D799007" w14:textId="77777777" w:rsidR="003A5921" w:rsidRDefault="00000000">
      <w:pPr>
        <w:numPr>
          <w:ilvl w:val="0"/>
          <w:numId w:val="2"/>
        </w:numPr>
        <w:spacing w:line="300" w:lineRule="auto"/>
        <w:rPr>
          <w:rFonts w:ascii="宋体" w:eastAsia="宋体" w:hAnsi="宋体"/>
          <w:color w:val="000000" w:themeColor="text1"/>
        </w:rPr>
      </w:pPr>
      <w:r>
        <w:rPr>
          <w:rFonts w:ascii="宋体" w:eastAsia="宋体" w:hAnsi="宋体"/>
          <w:color w:val="000000" w:themeColor="text1"/>
        </w:rPr>
        <w:t>William Stallings著，陈向群，</w:t>
      </w:r>
      <w:proofErr w:type="gramStart"/>
      <w:r>
        <w:rPr>
          <w:rFonts w:ascii="宋体" w:eastAsia="宋体" w:hAnsi="宋体"/>
          <w:color w:val="000000" w:themeColor="text1"/>
        </w:rPr>
        <w:t>陈渝等</w:t>
      </w:r>
      <w:proofErr w:type="gramEnd"/>
      <w:r>
        <w:rPr>
          <w:rFonts w:ascii="宋体" w:eastAsia="宋体" w:hAnsi="宋体"/>
          <w:color w:val="000000" w:themeColor="text1"/>
        </w:rPr>
        <w:t>译. 操作系统:精髓与设计原理（第八版）. 电子工业出版社. 2017年02月.</w:t>
      </w:r>
    </w:p>
    <w:p w14:paraId="7B9739AD" w14:textId="77777777" w:rsidR="003A5921" w:rsidRDefault="00000000">
      <w:pPr>
        <w:numPr>
          <w:ilvl w:val="0"/>
          <w:numId w:val="2"/>
        </w:numPr>
        <w:spacing w:line="300" w:lineRule="auto"/>
        <w:rPr>
          <w:rFonts w:ascii="宋体" w:eastAsia="宋体" w:hAnsi="宋体"/>
          <w:color w:val="000000" w:themeColor="text1"/>
        </w:rPr>
      </w:pPr>
      <w:hyperlink r:id="rId9" w:tooltip="卿斯汉，刘文清，刘海峰 著" w:history="1">
        <w:proofErr w:type="gramStart"/>
        <w:r>
          <w:rPr>
            <w:rFonts w:ascii="宋体" w:eastAsia="宋体" w:hAnsi="宋体"/>
            <w:color w:val="000000" w:themeColor="text1"/>
          </w:rPr>
          <w:t>卿斯汉</w:t>
        </w:r>
        <w:proofErr w:type="gramEnd"/>
      </w:hyperlink>
      <w:r>
        <w:rPr>
          <w:rFonts w:ascii="宋体" w:eastAsia="宋体" w:hAnsi="宋体"/>
          <w:color w:val="000000" w:themeColor="text1"/>
        </w:rPr>
        <w:t xml:space="preserve">, </w:t>
      </w:r>
      <w:hyperlink r:id="rId10" w:tooltip="卿斯汉，刘文清，刘海峰 著" w:history="1">
        <w:r>
          <w:rPr>
            <w:rFonts w:ascii="宋体" w:eastAsia="宋体" w:hAnsi="宋体"/>
            <w:color w:val="000000" w:themeColor="text1"/>
          </w:rPr>
          <w:t>刘文清</w:t>
        </w:r>
      </w:hyperlink>
      <w:r>
        <w:rPr>
          <w:rFonts w:ascii="宋体" w:eastAsia="宋体" w:hAnsi="宋体"/>
          <w:color w:val="000000" w:themeColor="text1"/>
        </w:rPr>
        <w:t xml:space="preserve">, </w:t>
      </w:r>
      <w:hyperlink r:id="rId11" w:tooltip="卿斯汉，刘文清，刘海峰 著" w:history="1">
        <w:r>
          <w:rPr>
            <w:rFonts w:ascii="宋体" w:eastAsia="宋体" w:hAnsi="宋体"/>
            <w:color w:val="000000" w:themeColor="text1"/>
          </w:rPr>
          <w:t>刘海峰</w:t>
        </w:r>
      </w:hyperlink>
      <w:r>
        <w:rPr>
          <w:rFonts w:ascii="宋体" w:eastAsia="宋体" w:hAnsi="宋体"/>
          <w:color w:val="000000" w:themeColor="text1"/>
        </w:rPr>
        <w:t xml:space="preserve">. </w:t>
      </w:r>
      <w:hyperlink r:id="rId12" w:tgtFrame="_blank" w:tooltip=" 操作系统安全导论 " w:history="1">
        <w:r>
          <w:rPr>
            <w:rFonts w:ascii="宋体" w:eastAsia="宋体" w:hAnsi="宋体"/>
            <w:color w:val="000000" w:themeColor="text1"/>
          </w:rPr>
          <w:t>操作系统安全导论</w:t>
        </w:r>
      </w:hyperlink>
      <w:r>
        <w:rPr>
          <w:rFonts w:ascii="宋体" w:eastAsia="宋体" w:hAnsi="宋体"/>
          <w:color w:val="000000" w:themeColor="text1"/>
        </w:rPr>
        <w:t>. 北京：科学出版社，2003年01月.</w:t>
      </w:r>
    </w:p>
    <w:p w14:paraId="738C9995" w14:textId="77777777" w:rsidR="003A5921" w:rsidRDefault="00000000">
      <w:pPr>
        <w:numPr>
          <w:ilvl w:val="0"/>
          <w:numId w:val="2"/>
        </w:numPr>
        <w:spacing w:line="300" w:lineRule="auto"/>
        <w:rPr>
          <w:rFonts w:ascii="宋体" w:eastAsia="宋体" w:hAnsi="宋体"/>
          <w:color w:val="000000" w:themeColor="text1"/>
        </w:rPr>
      </w:pPr>
      <w:r>
        <w:rPr>
          <w:rFonts w:ascii="宋体" w:eastAsia="宋体" w:hAnsi="宋体"/>
          <w:color w:val="000000" w:themeColor="text1"/>
        </w:rPr>
        <w:t>刘克龙, 冯登国, 石文昌. 安全操作系统原理与技术. 科学出版社，2004年07月.</w:t>
      </w:r>
    </w:p>
    <w:p w14:paraId="73ECCD28" w14:textId="77777777" w:rsidR="003A5921" w:rsidRDefault="00000000">
      <w:pPr>
        <w:numPr>
          <w:ilvl w:val="0"/>
          <w:numId w:val="2"/>
        </w:numPr>
        <w:spacing w:line="300" w:lineRule="auto"/>
        <w:rPr>
          <w:rFonts w:ascii="宋体" w:eastAsia="宋体" w:hAnsi="宋体"/>
          <w:color w:val="000000" w:themeColor="text1"/>
        </w:rPr>
      </w:pPr>
      <w:r>
        <w:rPr>
          <w:rFonts w:ascii="宋体" w:eastAsia="宋体" w:hAnsi="宋体"/>
          <w:color w:val="000000" w:themeColor="text1"/>
        </w:rPr>
        <w:t xml:space="preserve">石文昌. </w:t>
      </w:r>
      <w:hyperlink r:id="rId13" w:tgtFrame="_blank" w:history="1">
        <w:r>
          <w:rPr>
            <w:rFonts w:ascii="宋体" w:eastAsia="宋体" w:hAnsi="宋体"/>
            <w:color w:val="000000" w:themeColor="text1"/>
          </w:rPr>
          <w:t>信息系统安全概论</w:t>
        </w:r>
      </w:hyperlink>
      <w:bookmarkStart w:id="49" w:name="_Hlk24017292"/>
      <w:r>
        <w:rPr>
          <w:rFonts w:ascii="宋体" w:eastAsia="宋体" w:hAnsi="宋体"/>
          <w:color w:val="000000" w:themeColor="text1"/>
        </w:rPr>
        <w:t>（第2版</w:t>
      </w:r>
      <w:bookmarkEnd w:id="49"/>
      <w:r>
        <w:rPr>
          <w:rFonts w:ascii="宋体" w:eastAsia="宋体" w:hAnsi="宋体"/>
          <w:color w:val="000000" w:themeColor="text1"/>
        </w:rPr>
        <w:t>）. 电子工业出版社，2014年02月.</w:t>
      </w:r>
    </w:p>
    <w:p w14:paraId="5E876440" w14:textId="77777777" w:rsidR="003A5921" w:rsidRDefault="00000000">
      <w:pPr>
        <w:numPr>
          <w:ilvl w:val="0"/>
          <w:numId w:val="2"/>
        </w:numPr>
        <w:spacing w:line="300" w:lineRule="auto"/>
        <w:rPr>
          <w:rFonts w:ascii="宋体" w:eastAsia="宋体" w:hAnsi="宋体"/>
          <w:color w:val="000000" w:themeColor="text1"/>
        </w:rPr>
      </w:pPr>
      <w:proofErr w:type="gramStart"/>
      <w:r>
        <w:rPr>
          <w:rFonts w:ascii="宋体" w:eastAsia="宋体" w:hAnsi="宋体"/>
          <w:color w:val="000000" w:themeColor="text1"/>
        </w:rPr>
        <w:t>卿斯汉</w:t>
      </w:r>
      <w:proofErr w:type="gramEnd"/>
      <w:r>
        <w:rPr>
          <w:rFonts w:ascii="宋体" w:eastAsia="宋体" w:hAnsi="宋体"/>
          <w:color w:val="000000" w:themeColor="text1"/>
        </w:rPr>
        <w:t>, 沈晴霓，刘文清. 操作系统安全(第2版). 清华大学出版社，2011年06月</w:t>
      </w:r>
    </w:p>
    <w:p w14:paraId="0B1DDAAC" w14:textId="77777777" w:rsidR="003A5921" w:rsidRDefault="00000000">
      <w:pPr>
        <w:pStyle w:val="ae"/>
        <w:spacing w:line="300" w:lineRule="auto"/>
        <w:rPr>
          <w:b w:val="0"/>
          <w:bCs w:val="0"/>
          <w:color w:val="000000" w:themeColor="text1"/>
        </w:rPr>
      </w:pPr>
      <w:r>
        <w:rPr>
          <w:rFonts w:ascii="宋体" w:hAnsi="宋体"/>
          <w:color w:val="000000" w:themeColor="text1"/>
        </w:rPr>
        <w:br w:type="page"/>
      </w:r>
    </w:p>
    <w:p w14:paraId="135AAFC9" w14:textId="77777777" w:rsidR="003A5921" w:rsidRDefault="00000000">
      <w:pPr>
        <w:pStyle w:val="ae"/>
        <w:spacing w:line="300" w:lineRule="auto"/>
        <w:rPr>
          <w:color w:val="000000" w:themeColor="text1"/>
        </w:rPr>
      </w:pPr>
      <w:bookmarkStart w:id="50" w:name="_Toc81206364"/>
      <w:r>
        <w:rPr>
          <w:rFonts w:hint="eastAsia"/>
          <w:color w:val="000000" w:themeColor="text1"/>
        </w:rPr>
        <w:lastRenderedPageBreak/>
        <w:t>0004864</w:t>
      </w:r>
      <w:r>
        <w:rPr>
          <w:color w:val="000000" w:themeColor="text1"/>
        </w:rPr>
        <w:t xml:space="preserve"> </w:t>
      </w:r>
      <w:r>
        <w:rPr>
          <w:rFonts w:hint="eastAsia"/>
          <w:color w:val="000000" w:themeColor="text1"/>
        </w:rPr>
        <w:t>密码学</w:t>
      </w:r>
      <w:r>
        <w:rPr>
          <w:rFonts w:ascii="宋体" w:hAnsi="宋体" w:hint="eastAsia"/>
          <w:color w:val="000000" w:themeColor="text1"/>
        </w:rPr>
        <w:t>Ⅰ</w:t>
      </w:r>
      <w:bookmarkEnd w:id="50"/>
      <w:r>
        <w:rPr>
          <w:rFonts w:hint="eastAsia"/>
          <w:color w:val="000000" w:themeColor="text1"/>
        </w:rPr>
        <w:t xml:space="preserve"> </w:t>
      </w:r>
    </w:p>
    <w:p w14:paraId="1916677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0004864</w:t>
      </w:r>
    </w:p>
    <w:p w14:paraId="0B8B477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密码学Ⅰ</w:t>
      </w:r>
    </w:p>
    <w:p w14:paraId="7940C1B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Cryptography</w:t>
      </w:r>
    </w:p>
    <w:p w14:paraId="4455945A"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2229242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 xml:space="preserve"> 2.5</w:t>
      </w:r>
      <w:r>
        <w:rPr>
          <w:rFonts w:ascii="Times New Roman" w:hAnsi="Times New Roman"/>
          <w:color w:val="000000" w:themeColor="text1"/>
          <w:szCs w:val="21"/>
        </w:rPr>
        <w:t xml:space="preserve"> </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 xml:space="preserve"> </w:t>
      </w:r>
      <w:r>
        <w:rPr>
          <w:rFonts w:ascii="Times New Roman" w:hAnsi="Times New Roman" w:hint="eastAsia"/>
          <w:color w:val="000000" w:themeColor="text1"/>
          <w:szCs w:val="21"/>
        </w:rPr>
        <w:t>40</w:t>
      </w:r>
    </w:p>
    <w:p w14:paraId="1F5BBAE4"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1D1D797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信息安全数学基础</w:t>
      </w:r>
    </w:p>
    <w:p w14:paraId="0EC8E23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4B9BC6C7"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322595DD" w14:textId="77777777" w:rsidR="003A5921" w:rsidRDefault="00000000">
      <w:pPr>
        <w:spacing w:line="300" w:lineRule="auto"/>
        <w:ind w:firstLine="420"/>
        <w:rPr>
          <w:rFonts w:ascii="宋体" w:eastAsia="宋体" w:hAnsi="宋体"/>
          <w:color w:val="000000" w:themeColor="text1"/>
          <w:szCs w:val="21"/>
        </w:rPr>
      </w:pPr>
      <w:r>
        <w:rPr>
          <w:rFonts w:ascii="宋体" w:eastAsia="宋体" w:hAnsi="宋体" w:hint="eastAsia"/>
          <w:color w:val="000000" w:themeColor="text1"/>
          <w:szCs w:val="21"/>
        </w:rPr>
        <w:t>密码学</w:t>
      </w:r>
      <w:r>
        <w:rPr>
          <w:rFonts w:ascii="宋体" w:eastAsia="宋体" w:hAnsi="宋体"/>
          <w:color w:val="000000" w:themeColor="text1"/>
          <w:szCs w:val="21"/>
        </w:rPr>
        <w:t>是</w:t>
      </w:r>
      <w:r>
        <w:rPr>
          <w:rFonts w:ascii="宋体" w:eastAsia="宋体" w:hAnsi="宋体" w:hint="eastAsia"/>
          <w:color w:val="000000" w:themeColor="text1"/>
          <w:szCs w:val="21"/>
        </w:rPr>
        <w:t>信息学部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学科基础必修课课程</w:t>
      </w:r>
      <w:r>
        <w:rPr>
          <w:rFonts w:ascii="宋体" w:eastAsia="宋体" w:hAnsi="宋体"/>
          <w:color w:val="000000" w:themeColor="text1"/>
          <w:szCs w:val="21"/>
        </w:rPr>
        <w:t>。</w:t>
      </w:r>
      <w:r>
        <w:rPr>
          <w:rFonts w:ascii="宋体" w:eastAsia="宋体" w:hAnsi="宋体"/>
          <w:color w:val="000000" w:themeColor="text1"/>
        </w:rPr>
        <w:t>本课程的</w:t>
      </w:r>
      <w:r>
        <w:rPr>
          <w:rFonts w:ascii="宋体" w:eastAsia="宋体" w:hAnsi="宋体"/>
          <w:color w:val="000000" w:themeColor="text1"/>
          <w:szCs w:val="21"/>
        </w:rPr>
        <w:t>任务是</w:t>
      </w:r>
      <w:r>
        <w:rPr>
          <w:rFonts w:ascii="宋体" w:eastAsia="宋体" w:hAnsi="宋体" w:hint="eastAsia"/>
          <w:color w:val="000000" w:themeColor="text1"/>
          <w:szCs w:val="21"/>
        </w:rPr>
        <w:t>通过本课程的</w:t>
      </w:r>
      <w:r>
        <w:rPr>
          <w:rFonts w:ascii="宋体" w:eastAsia="宋体" w:hAnsi="宋体"/>
          <w:color w:val="000000" w:themeColor="text1"/>
        </w:rPr>
        <w:t>学习将为后续的信息安全课程打下基础，同时也为将来从事信息安全安全系统设计</w:t>
      </w:r>
      <w:r>
        <w:rPr>
          <w:rFonts w:ascii="宋体" w:eastAsia="宋体" w:hAnsi="宋体" w:hint="eastAsia"/>
          <w:color w:val="000000" w:themeColor="text1"/>
        </w:rPr>
        <w:t>、开发与应用</w:t>
      </w:r>
      <w:r>
        <w:rPr>
          <w:rFonts w:ascii="宋体" w:eastAsia="宋体" w:hAnsi="宋体"/>
          <w:color w:val="000000" w:themeColor="text1"/>
        </w:rPr>
        <w:t>提供必要的基础。本课程</w:t>
      </w:r>
      <w:r>
        <w:rPr>
          <w:rFonts w:ascii="宋体" w:eastAsia="宋体" w:hAnsi="宋体" w:hint="eastAsia"/>
          <w:color w:val="000000" w:themeColor="text1"/>
        </w:rPr>
        <w:t>的教学内容重点包括：古典密码、</w:t>
      </w:r>
      <w:r>
        <w:rPr>
          <w:rFonts w:ascii="宋体" w:eastAsia="宋体" w:hAnsi="宋体"/>
          <w:color w:val="000000" w:themeColor="text1"/>
        </w:rPr>
        <w:t>序列密码、分组密码体制、公</w:t>
      </w:r>
      <w:proofErr w:type="gramStart"/>
      <w:r>
        <w:rPr>
          <w:rFonts w:ascii="宋体" w:eastAsia="宋体" w:hAnsi="宋体"/>
          <w:color w:val="000000" w:themeColor="text1"/>
        </w:rPr>
        <w:t>钥</w:t>
      </w:r>
      <w:proofErr w:type="gramEnd"/>
      <w:r>
        <w:rPr>
          <w:rFonts w:ascii="宋体" w:eastAsia="宋体" w:hAnsi="宋体"/>
          <w:color w:val="000000" w:themeColor="text1"/>
        </w:rPr>
        <w:t>密码体制、数字签名、消息认证、杂凑函数</w:t>
      </w:r>
      <w:r>
        <w:rPr>
          <w:rFonts w:ascii="宋体" w:eastAsia="宋体" w:hAnsi="宋体" w:hint="eastAsia"/>
          <w:color w:val="000000" w:themeColor="text1"/>
        </w:rPr>
        <w:t>、密码协议</w:t>
      </w:r>
      <w:r>
        <w:rPr>
          <w:rFonts w:ascii="宋体" w:eastAsia="宋体" w:hAnsi="宋体"/>
          <w:color w:val="000000" w:themeColor="text1"/>
        </w:rPr>
        <w:t>的基本概念、基本理论以及基本</w:t>
      </w:r>
      <w:r>
        <w:rPr>
          <w:rFonts w:ascii="宋体" w:eastAsia="宋体" w:hAnsi="宋体" w:hint="eastAsia"/>
          <w:color w:val="000000" w:themeColor="text1"/>
        </w:rPr>
        <w:t>应用；教学难点包括：</w:t>
      </w:r>
      <w:r>
        <w:rPr>
          <w:rFonts w:ascii="宋体" w:eastAsia="宋体" w:hAnsi="宋体"/>
          <w:color w:val="000000" w:themeColor="text1"/>
        </w:rPr>
        <w:t>领会</w:t>
      </w:r>
      <w:r>
        <w:rPr>
          <w:rFonts w:ascii="宋体" w:eastAsia="宋体" w:hAnsi="宋体" w:hint="eastAsia"/>
          <w:color w:val="000000" w:themeColor="text1"/>
        </w:rPr>
        <w:t>分组密码、公</w:t>
      </w:r>
      <w:proofErr w:type="gramStart"/>
      <w:r>
        <w:rPr>
          <w:rFonts w:ascii="宋体" w:eastAsia="宋体" w:hAnsi="宋体" w:hint="eastAsia"/>
          <w:color w:val="000000" w:themeColor="text1"/>
        </w:rPr>
        <w:t>钥</w:t>
      </w:r>
      <w:proofErr w:type="gramEnd"/>
      <w:r>
        <w:rPr>
          <w:rFonts w:ascii="宋体" w:eastAsia="宋体" w:hAnsi="宋体" w:hint="eastAsia"/>
          <w:color w:val="000000" w:themeColor="text1"/>
        </w:rPr>
        <w:t>密码、数字签名设计</w:t>
      </w:r>
      <w:r>
        <w:rPr>
          <w:rFonts w:ascii="宋体" w:eastAsia="宋体" w:hAnsi="宋体"/>
          <w:color w:val="000000" w:themeColor="text1"/>
        </w:rPr>
        <w:t>与分析的基本思想与方法，培养学生在实践中解决问题的能力。通过本课程的学习，使学生对密码学一个比较全面和系统的了解，掌握密码学的基本概念</w:t>
      </w:r>
      <w:r>
        <w:rPr>
          <w:rFonts w:ascii="宋体" w:eastAsia="宋体" w:hAnsi="宋体" w:hint="eastAsia"/>
          <w:color w:val="000000" w:themeColor="text1"/>
        </w:rPr>
        <w:t>、理论、技术与</w:t>
      </w:r>
      <w:r>
        <w:rPr>
          <w:rFonts w:ascii="宋体" w:eastAsia="宋体" w:hAnsi="宋体"/>
          <w:color w:val="000000" w:themeColor="text1"/>
        </w:rPr>
        <w:t>方法，为</w:t>
      </w:r>
      <w:r>
        <w:rPr>
          <w:rFonts w:ascii="宋体" w:eastAsia="宋体" w:hAnsi="宋体" w:hint="eastAsia"/>
          <w:color w:val="000000" w:themeColor="text1"/>
        </w:rPr>
        <w:t>培养解决复杂信息安全工程问题的能力奠定坚实的理论基础</w:t>
      </w:r>
      <w:r>
        <w:rPr>
          <w:rFonts w:ascii="宋体" w:eastAsia="宋体" w:hAnsi="宋体"/>
          <w:color w:val="000000" w:themeColor="text1"/>
        </w:rPr>
        <w:t>。</w:t>
      </w:r>
    </w:p>
    <w:p w14:paraId="66F30365"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13D617CE" w14:textId="77777777" w:rsidR="003A5921" w:rsidRDefault="00000000">
      <w:pPr>
        <w:pStyle w:val="af4"/>
        <w:numPr>
          <w:ilvl w:val="0"/>
          <w:numId w:val="3"/>
        </w:numPr>
        <w:spacing w:line="300" w:lineRule="auto"/>
        <w:contextualSpacing w:val="0"/>
        <w:rPr>
          <w:rFonts w:ascii="宋体" w:hAnsi="宋体"/>
          <w:color w:val="000000" w:themeColor="text1"/>
        </w:rPr>
      </w:pPr>
      <w:r>
        <w:rPr>
          <w:rFonts w:ascii="宋体" w:hAnsi="宋体" w:hint="eastAsia"/>
          <w:color w:val="000000" w:themeColor="text1"/>
        </w:rPr>
        <w:t>杨波编著，现代密码学（第4版），清华大学出版社，2017年7月</w:t>
      </w:r>
    </w:p>
    <w:p w14:paraId="175BF2B6" w14:textId="77777777" w:rsidR="003A5921" w:rsidRDefault="00000000">
      <w:pPr>
        <w:pStyle w:val="af4"/>
        <w:numPr>
          <w:ilvl w:val="0"/>
          <w:numId w:val="3"/>
        </w:numPr>
        <w:spacing w:line="300" w:lineRule="auto"/>
        <w:contextualSpacing w:val="0"/>
        <w:rPr>
          <w:rFonts w:ascii="宋体" w:hAnsi="宋体"/>
          <w:color w:val="000000" w:themeColor="text1"/>
        </w:rPr>
      </w:pPr>
      <w:r>
        <w:rPr>
          <w:rFonts w:ascii="宋体" w:hAnsi="宋体" w:hint="eastAsia"/>
          <w:color w:val="000000" w:themeColor="text1"/>
        </w:rPr>
        <w:t>张仕斌，万武南，张金全，应用密码学，西安电子科技大学出版社，2017年1月</w:t>
      </w:r>
    </w:p>
    <w:p w14:paraId="3D7ADE6C" w14:textId="77777777" w:rsidR="003A5921" w:rsidRDefault="00000000">
      <w:pPr>
        <w:pStyle w:val="af4"/>
        <w:numPr>
          <w:ilvl w:val="0"/>
          <w:numId w:val="3"/>
        </w:numPr>
        <w:spacing w:line="300" w:lineRule="auto"/>
        <w:contextualSpacing w:val="0"/>
        <w:rPr>
          <w:rFonts w:ascii="宋体" w:hAnsi="宋体"/>
          <w:color w:val="000000" w:themeColor="text1"/>
        </w:rPr>
      </w:pPr>
      <w:r>
        <w:rPr>
          <w:rFonts w:ascii="宋体" w:hAnsi="宋体" w:hint="eastAsia"/>
          <w:color w:val="000000" w:themeColor="text1"/>
        </w:rPr>
        <w:t>张焕国,唐明编著，密码学引论（第3版），武汉大学出版社，2015年7月</w:t>
      </w:r>
    </w:p>
    <w:p w14:paraId="2DB3B8D1" w14:textId="77777777" w:rsidR="003A5921" w:rsidRDefault="00000000">
      <w:pPr>
        <w:pStyle w:val="af4"/>
        <w:numPr>
          <w:ilvl w:val="0"/>
          <w:numId w:val="3"/>
        </w:numPr>
        <w:spacing w:line="300" w:lineRule="auto"/>
        <w:contextualSpacing w:val="0"/>
        <w:rPr>
          <w:rFonts w:ascii="宋体" w:hAnsi="宋体"/>
          <w:color w:val="000000" w:themeColor="text1"/>
        </w:rPr>
      </w:pPr>
      <w:r>
        <w:rPr>
          <w:rFonts w:ascii="宋体" w:hAnsi="宋体" w:hint="eastAsia"/>
          <w:color w:val="000000" w:themeColor="text1"/>
        </w:rPr>
        <w:t>胡向东，魏琴芳，胡蓉编著，应用密码学（第4版），电子工业出版社，2019年6月</w:t>
      </w:r>
    </w:p>
    <w:p w14:paraId="62C5ECC3" w14:textId="77777777" w:rsidR="003A5921" w:rsidRDefault="00000000">
      <w:pPr>
        <w:pStyle w:val="af4"/>
        <w:spacing w:line="300" w:lineRule="auto"/>
        <w:contextualSpacing w:val="0"/>
        <w:rPr>
          <w:rFonts w:ascii="宋体" w:hAnsi="宋体"/>
          <w:color w:val="000000" w:themeColor="text1"/>
        </w:rPr>
      </w:pPr>
      <w:r>
        <w:rPr>
          <w:rFonts w:ascii="宋体" w:hAnsi="宋体" w:hint="eastAsia"/>
          <w:color w:val="000000" w:themeColor="text1"/>
        </w:rPr>
        <w:t xml:space="preserve">[5] </w:t>
      </w:r>
      <w:r>
        <w:rPr>
          <w:rFonts w:ascii="宋体" w:hAnsi="宋体"/>
          <w:color w:val="000000" w:themeColor="text1"/>
        </w:rPr>
        <w:t>Christof Pear，Jan Petzl</w:t>
      </w:r>
      <w:r>
        <w:rPr>
          <w:rFonts w:ascii="宋体" w:hAnsi="宋体" w:hint="eastAsia"/>
          <w:color w:val="000000" w:themeColor="text1"/>
        </w:rPr>
        <w:t>著，马小婷译，</w:t>
      </w:r>
      <w:r>
        <w:rPr>
          <w:rFonts w:ascii="宋体" w:hAnsi="宋体"/>
          <w:color w:val="000000" w:themeColor="text1"/>
        </w:rPr>
        <w:t>深入浅出密码学：常用加密技术原理与应用. 清华大学出版社，2012</w:t>
      </w:r>
      <w:r>
        <w:rPr>
          <w:rFonts w:ascii="宋体" w:hAnsi="宋体" w:hint="eastAsia"/>
          <w:color w:val="000000" w:themeColor="text1"/>
        </w:rPr>
        <w:t>年</w:t>
      </w:r>
      <w:r>
        <w:rPr>
          <w:rFonts w:ascii="宋体" w:hAnsi="宋体"/>
          <w:color w:val="000000" w:themeColor="text1"/>
        </w:rPr>
        <w:t>9</w:t>
      </w:r>
      <w:r>
        <w:rPr>
          <w:rFonts w:ascii="宋体" w:hAnsi="宋体" w:hint="eastAsia"/>
          <w:color w:val="000000" w:themeColor="text1"/>
        </w:rPr>
        <w:t>月</w:t>
      </w:r>
    </w:p>
    <w:p w14:paraId="5E18CF94" w14:textId="77777777" w:rsidR="003A5921" w:rsidRDefault="003A5921">
      <w:pPr>
        <w:pStyle w:val="a5"/>
        <w:spacing w:line="300" w:lineRule="auto"/>
        <w:rPr>
          <w:rFonts w:hAnsi="宋体"/>
          <w:b/>
          <w:color w:val="000000" w:themeColor="text1"/>
          <w:szCs w:val="21"/>
        </w:rPr>
      </w:pPr>
    </w:p>
    <w:p w14:paraId="78E03954"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4D04402E" w14:textId="77777777" w:rsidR="003A5921" w:rsidRDefault="00000000">
      <w:pPr>
        <w:pStyle w:val="ae"/>
        <w:spacing w:line="300" w:lineRule="auto"/>
        <w:rPr>
          <w:color w:val="000000" w:themeColor="text1"/>
        </w:rPr>
      </w:pPr>
      <w:bookmarkStart w:id="51" w:name="_Toc81206366"/>
      <w:r>
        <w:rPr>
          <w:rFonts w:hint="eastAsia"/>
          <w:color w:val="000000" w:themeColor="text1"/>
        </w:rPr>
        <w:lastRenderedPageBreak/>
        <w:t>0</w:t>
      </w:r>
      <w:r>
        <w:rPr>
          <w:color w:val="000000" w:themeColor="text1"/>
        </w:rPr>
        <w:t xml:space="preserve">004850 </w:t>
      </w:r>
      <w:r>
        <w:rPr>
          <w:rFonts w:hint="eastAsia"/>
          <w:color w:val="000000" w:themeColor="text1"/>
        </w:rPr>
        <w:t>安全协议</w:t>
      </w:r>
      <w:bookmarkEnd w:id="51"/>
    </w:p>
    <w:p w14:paraId="371EF78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rPr>
        <w:t>0004850</w:t>
      </w:r>
    </w:p>
    <w:p w14:paraId="3A0A050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安全协议</w:t>
      </w:r>
    </w:p>
    <w:p w14:paraId="2D70A0D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rPr>
        <w:t>Network Security Protocols</w:t>
      </w:r>
    </w:p>
    <w:p w14:paraId="54D7E94B"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7A1DC61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rPr>
        <w:t xml:space="preserve">2.0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rPr>
        <w:t>32</w:t>
      </w:r>
    </w:p>
    <w:p w14:paraId="63469855"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264EE57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color w:val="000000" w:themeColor="text1"/>
        </w:rPr>
        <w:t>计算机网络</w:t>
      </w:r>
      <w:r>
        <w:rPr>
          <w:rFonts w:hAnsi="宋体" w:hint="eastAsia"/>
          <w:color w:val="000000" w:themeColor="text1"/>
        </w:rPr>
        <w:t>（双语）</w:t>
      </w:r>
    </w:p>
    <w:p w14:paraId="3BC7133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平时成绩+实验成绩+考试</w:t>
      </w:r>
    </w:p>
    <w:p w14:paraId="5F38721A"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137E42D7" w14:textId="77777777" w:rsidR="003A5921" w:rsidRDefault="00000000">
      <w:pPr>
        <w:spacing w:line="300" w:lineRule="auto"/>
        <w:ind w:firstLine="420"/>
        <w:rPr>
          <w:rFonts w:ascii="宋体" w:eastAsia="宋体" w:hAnsi="宋体"/>
          <w:color w:val="000000" w:themeColor="text1"/>
        </w:rPr>
      </w:pPr>
      <w:r>
        <w:rPr>
          <w:rFonts w:ascii="宋体" w:eastAsia="宋体" w:hAnsi="宋体" w:hint="eastAsia"/>
          <w:color w:val="000000" w:themeColor="text1"/>
          <w:szCs w:val="21"/>
        </w:rPr>
        <w:t>安全协议</w:t>
      </w:r>
      <w:r>
        <w:rPr>
          <w:rFonts w:ascii="宋体" w:eastAsia="宋体" w:hAnsi="宋体"/>
          <w:color w:val="000000" w:themeColor="text1"/>
          <w:szCs w:val="21"/>
        </w:rPr>
        <w:t>是</w:t>
      </w:r>
      <w:r>
        <w:rPr>
          <w:rFonts w:ascii="宋体" w:eastAsia="宋体" w:hAnsi="宋体" w:hint="eastAsia"/>
          <w:color w:val="000000" w:themeColor="text1"/>
          <w:szCs w:val="21"/>
        </w:rPr>
        <w:t>信息学部计算机</w:t>
      </w:r>
      <w:r>
        <w:rPr>
          <w:rFonts w:ascii="宋体" w:eastAsia="宋体" w:hAnsi="宋体"/>
          <w:color w:val="000000" w:themeColor="text1"/>
          <w:szCs w:val="21"/>
        </w:rPr>
        <w:t>学院为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学科基础课程</w:t>
      </w:r>
      <w:r>
        <w:rPr>
          <w:rFonts w:ascii="宋体" w:eastAsia="宋体" w:hAnsi="宋体"/>
          <w:color w:val="000000" w:themeColor="text1"/>
          <w:szCs w:val="21"/>
        </w:rPr>
        <w:t>类型。</w:t>
      </w:r>
      <w:r>
        <w:rPr>
          <w:rFonts w:ascii="宋体" w:eastAsia="宋体" w:hAnsi="宋体"/>
          <w:color w:val="000000" w:themeColor="text1"/>
        </w:rPr>
        <w:t>本课程</w:t>
      </w:r>
      <w:r>
        <w:rPr>
          <w:rFonts w:ascii="宋体" w:eastAsia="宋体" w:hAnsi="宋体" w:hint="eastAsia"/>
          <w:color w:val="000000" w:themeColor="text1"/>
        </w:rPr>
        <w:t>的任务</w:t>
      </w:r>
      <w:r>
        <w:rPr>
          <w:rFonts w:ascii="宋体" w:eastAsia="宋体" w:hAnsi="宋体"/>
          <w:color w:val="000000" w:themeColor="text1"/>
        </w:rPr>
        <w:t>对数据链路层安全协议、网络层安全协议、传输</w:t>
      </w:r>
      <w:proofErr w:type="gramStart"/>
      <w:r>
        <w:rPr>
          <w:rFonts w:ascii="宋体" w:eastAsia="宋体" w:hAnsi="宋体"/>
          <w:color w:val="000000" w:themeColor="text1"/>
        </w:rPr>
        <w:t>层安全</w:t>
      </w:r>
      <w:proofErr w:type="gramEnd"/>
      <w:r>
        <w:rPr>
          <w:rFonts w:ascii="宋体" w:eastAsia="宋体" w:hAnsi="宋体"/>
          <w:color w:val="000000" w:themeColor="text1"/>
        </w:rPr>
        <w:t>协议、会话层安全协议和应用层安全协议等方面进行了比较深入的分析，介绍各层协议的安全缺陷、易受到的攻击、以及在相应</w:t>
      </w:r>
      <w:proofErr w:type="gramStart"/>
      <w:r>
        <w:rPr>
          <w:rFonts w:ascii="宋体" w:eastAsia="宋体" w:hAnsi="宋体"/>
          <w:color w:val="000000" w:themeColor="text1"/>
        </w:rPr>
        <w:t>层协议</w:t>
      </w:r>
      <w:proofErr w:type="gramEnd"/>
      <w:r>
        <w:rPr>
          <w:rFonts w:ascii="宋体" w:eastAsia="宋体" w:hAnsi="宋体"/>
          <w:color w:val="000000" w:themeColor="text1"/>
        </w:rPr>
        <w:t>中所增强的安全机制。在网络安全协议应用方面，重点阐述了三种常见的VPN网络应用模式，并比较详细地介绍了VPN网络的工作原理和配置。</w:t>
      </w:r>
      <w:r>
        <w:rPr>
          <w:rFonts w:ascii="宋体" w:eastAsia="宋体" w:hAnsi="宋体"/>
          <w:color w:val="000000" w:themeColor="text1"/>
          <w:szCs w:val="21"/>
        </w:rPr>
        <w:t>教学内容重点：</w:t>
      </w:r>
      <w:r>
        <w:rPr>
          <w:rFonts w:ascii="宋体" w:eastAsia="宋体" w:hAnsi="宋体"/>
          <w:color w:val="000000" w:themeColor="text1"/>
        </w:rPr>
        <w:t>数据链路层安全协议、网络层安全协议、传输</w:t>
      </w:r>
      <w:proofErr w:type="gramStart"/>
      <w:r>
        <w:rPr>
          <w:rFonts w:ascii="宋体" w:eastAsia="宋体" w:hAnsi="宋体"/>
          <w:color w:val="000000" w:themeColor="text1"/>
        </w:rPr>
        <w:t>层安全</w:t>
      </w:r>
      <w:proofErr w:type="gramEnd"/>
      <w:r>
        <w:rPr>
          <w:rFonts w:ascii="宋体" w:eastAsia="宋体" w:hAnsi="宋体"/>
          <w:color w:val="000000" w:themeColor="text1"/>
        </w:rPr>
        <w:t>协议、应用层安全协议</w:t>
      </w:r>
      <w:r>
        <w:rPr>
          <w:rFonts w:ascii="宋体" w:eastAsia="宋体" w:hAnsi="宋体"/>
          <w:color w:val="000000" w:themeColor="text1"/>
          <w:szCs w:val="21"/>
        </w:rPr>
        <w:t>。教学内容的难点：</w:t>
      </w:r>
      <w:r>
        <w:rPr>
          <w:rFonts w:ascii="宋体" w:eastAsia="宋体" w:hAnsi="宋体" w:hint="eastAsia"/>
          <w:color w:val="000000" w:themeColor="text1"/>
          <w:szCs w:val="21"/>
        </w:rPr>
        <w:t>安全协议的应用场景，VPN构建技术</w:t>
      </w:r>
      <w:r>
        <w:rPr>
          <w:rFonts w:ascii="宋体" w:eastAsia="宋体" w:hAnsi="宋体"/>
          <w:color w:val="000000" w:themeColor="text1"/>
          <w:szCs w:val="21"/>
        </w:rPr>
        <w:t>。</w:t>
      </w:r>
    </w:p>
    <w:p w14:paraId="6DD6DB17"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669FE8E8"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[1] </w:t>
      </w:r>
      <w:proofErr w:type="gramStart"/>
      <w:r>
        <w:rPr>
          <w:rFonts w:ascii="宋体" w:hAnsi="宋体"/>
          <w:color w:val="000000" w:themeColor="text1"/>
        </w:rPr>
        <w:t>赖英旭</w:t>
      </w:r>
      <w:proofErr w:type="gramEnd"/>
      <w:r>
        <w:rPr>
          <w:rFonts w:ascii="宋体" w:hAnsi="宋体"/>
          <w:color w:val="000000" w:themeColor="text1"/>
        </w:rPr>
        <w:t>,杨震,刘静. 网络安全协议. 清华大学出版社，2012</w:t>
      </w:r>
    </w:p>
    <w:p w14:paraId="1FB6E752"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[2] 寇晓</w:t>
      </w:r>
      <w:proofErr w:type="gramStart"/>
      <w:r>
        <w:rPr>
          <w:rFonts w:ascii="宋体" w:hAnsi="宋体"/>
          <w:color w:val="000000" w:themeColor="text1"/>
        </w:rPr>
        <w:t>蕤</w:t>
      </w:r>
      <w:proofErr w:type="gramEnd"/>
      <w:r>
        <w:rPr>
          <w:rFonts w:ascii="宋体" w:hAnsi="宋体" w:hint="eastAsia"/>
          <w:color w:val="000000" w:themeColor="text1"/>
        </w:rPr>
        <w:t>,</w:t>
      </w:r>
      <w:r>
        <w:rPr>
          <w:rFonts w:ascii="宋体" w:hAnsi="宋体"/>
          <w:color w:val="000000" w:themeColor="text1"/>
        </w:rPr>
        <w:t>王清贤</w:t>
      </w:r>
      <w:r>
        <w:rPr>
          <w:rFonts w:ascii="宋体" w:hAnsi="宋体" w:hint="eastAsia"/>
          <w:color w:val="000000" w:themeColor="text1"/>
        </w:rPr>
        <w:t>.</w:t>
      </w:r>
      <w:r>
        <w:rPr>
          <w:rFonts w:ascii="宋体" w:hAnsi="宋体"/>
          <w:color w:val="000000" w:themeColor="text1"/>
        </w:rPr>
        <w:t xml:space="preserve"> 网络安全协议：原理、结构与应用（第2版）</w:t>
      </w:r>
      <w:r>
        <w:rPr>
          <w:rFonts w:ascii="宋体" w:hAnsi="宋体" w:hint="eastAsia"/>
          <w:color w:val="000000" w:themeColor="text1"/>
        </w:rPr>
        <w:t>.</w:t>
      </w:r>
      <w:r>
        <w:rPr>
          <w:rFonts w:ascii="宋体" w:hAnsi="宋体"/>
          <w:color w:val="000000" w:themeColor="text1"/>
        </w:rPr>
        <w:t xml:space="preserve"> </w:t>
      </w:r>
      <w:r>
        <w:rPr>
          <w:rFonts w:ascii="宋体" w:hAnsi="宋体" w:hint="eastAsia"/>
          <w:color w:val="000000" w:themeColor="text1"/>
        </w:rPr>
        <w:t>高等教育出版社，2</w:t>
      </w:r>
      <w:r>
        <w:rPr>
          <w:rFonts w:ascii="宋体" w:hAnsi="宋体"/>
          <w:color w:val="000000" w:themeColor="text1"/>
        </w:rPr>
        <w:t xml:space="preserve">016 </w:t>
      </w:r>
    </w:p>
    <w:p w14:paraId="46D502DD"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[3] </w:t>
      </w:r>
      <w:proofErr w:type="gramStart"/>
      <w:r>
        <w:rPr>
          <w:rFonts w:ascii="宋体" w:hAnsi="宋体"/>
          <w:color w:val="000000" w:themeColor="text1"/>
        </w:rPr>
        <w:t>肖美华</w:t>
      </w:r>
      <w:proofErr w:type="gramEnd"/>
      <w:r>
        <w:rPr>
          <w:rFonts w:ascii="宋体" w:hAnsi="宋体" w:hint="eastAsia"/>
          <w:color w:val="000000" w:themeColor="text1"/>
        </w:rPr>
        <w:t>.</w:t>
      </w:r>
      <w:r>
        <w:rPr>
          <w:rFonts w:ascii="宋体" w:hAnsi="宋体"/>
          <w:color w:val="000000" w:themeColor="text1"/>
        </w:rPr>
        <w:t xml:space="preserve"> 安全协议形式化分析与验证. </w:t>
      </w:r>
      <w:r>
        <w:rPr>
          <w:rFonts w:ascii="宋体" w:hAnsi="宋体" w:hint="eastAsia"/>
          <w:color w:val="000000" w:themeColor="text1"/>
        </w:rPr>
        <w:t>科学出版社，2</w:t>
      </w:r>
      <w:r>
        <w:rPr>
          <w:rFonts w:ascii="宋体" w:hAnsi="宋体"/>
          <w:color w:val="000000" w:themeColor="text1"/>
        </w:rPr>
        <w:t>019</w:t>
      </w:r>
    </w:p>
    <w:p w14:paraId="74DBBC76"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[4] 刘天华</w:t>
      </w:r>
      <w:r>
        <w:rPr>
          <w:rFonts w:ascii="宋体" w:hAnsi="宋体" w:hint="eastAsia"/>
          <w:color w:val="000000" w:themeColor="text1"/>
        </w:rPr>
        <w:t>,</w:t>
      </w:r>
      <w:r>
        <w:rPr>
          <w:rFonts w:ascii="宋体" w:hAnsi="宋体"/>
          <w:color w:val="000000" w:themeColor="text1"/>
        </w:rPr>
        <w:t>朱宏峰</w:t>
      </w:r>
      <w:r>
        <w:rPr>
          <w:rFonts w:ascii="宋体" w:hAnsi="宋体" w:hint="eastAsia"/>
          <w:color w:val="000000" w:themeColor="text1"/>
        </w:rPr>
        <w:t xml:space="preserve">. </w:t>
      </w:r>
      <w:r>
        <w:rPr>
          <w:rFonts w:ascii="宋体" w:hAnsi="宋体"/>
          <w:color w:val="000000" w:themeColor="text1"/>
        </w:rPr>
        <w:t xml:space="preserve">安全协议模型与设计. </w:t>
      </w:r>
      <w:r>
        <w:rPr>
          <w:rFonts w:ascii="宋体" w:hAnsi="宋体" w:hint="eastAsia"/>
          <w:color w:val="000000" w:themeColor="text1"/>
        </w:rPr>
        <w:t>科学出版社，2</w:t>
      </w:r>
      <w:r>
        <w:rPr>
          <w:rFonts w:ascii="宋体" w:hAnsi="宋体"/>
          <w:color w:val="000000" w:themeColor="text1"/>
        </w:rPr>
        <w:t xml:space="preserve">018 </w:t>
      </w:r>
    </w:p>
    <w:p w14:paraId="2CD9F574" w14:textId="77777777" w:rsidR="003A5921" w:rsidRDefault="003A5921">
      <w:pPr>
        <w:pStyle w:val="a5"/>
        <w:spacing w:line="300" w:lineRule="auto"/>
        <w:rPr>
          <w:rFonts w:hAnsi="宋体"/>
          <w:b/>
          <w:color w:val="000000" w:themeColor="text1"/>
          <w:szCs w:val="21"/>
        </w:rPr>
      </w:pPr>
    </w:p>
    <w:p w14:paraId="40AA1CE9"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5923F235" w14:textId="77777777" w:rsidR="003A5921" w:rsidRDefault="00000000">
      <w:pPr>
        <w:pStyle w:val="ae"/>
        <w:spacing w:line="300" w:lineRule="auto"/>
        <w:rPr>
          <w:color w:val="000000" w:themeColor="text1"/>
        </w:rPr>
      </w:pPr>
      <w:bookmarkStart w:id="52" w:name="_Toc81206368"/>
      <w:r>
        <w:rPr>
          <w:rFonts w:hint="eastAsia"/>
          <w:color w:val="000000" w:themeColor="text1"/>
        </w:rPr>
        <w:lastRenderedPageBreak/>
        <w:t>0</w:t>
      </w:r>
      <w:r>
        <w:rPr>
          <w:color w:val="000000" w:themeColor="text1"/>
        </w:rPr>
        <w:t xml:space="preserve">008210 </w:t>
      </w:r>
      <w:r>
        <w:rPr>
          <w:rFonts w:hint="eastAsia"/>
          <w:color w:val="000000" w:themeColor="text1"/>
        </w:rPr>
        <w:t>网络攻击与防护</w:t>
      </w:r>
      <w:bookmarkEnd w:id="52"/>
    </w:p>
    <w:p w14:paraId="530FB3B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0008210</w:t>
      </w:r>
    </w:p>
    <w:p w14:paraId="1C6F6DB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网络攻击与防护</w:t>
      </w:r>
    </w:p>
    <w:p w14:paraId="79D102A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Network Attack and Protection</w:t>
      </w:r>
    </w:p>
    <w:p w14:paraId="6260E16B"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39B4AAC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szCs w:val="21"/>
        </w:rPr>
        <w:t>32</w:t>
      </w:r>
    </w:p>
    <w:p w14:paraId="630947A6"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760E889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color w:val="000000" w:themeColor="text1"/>
        </w:rPr>
        <w:t>计算机网络</w:t>
      </w:r>
      <w:r>
        <w:rPr>
          <w:rFonts w:hAnsi="宋体" w:hint="eastAsia"/>
          <w:color w:val="000000" w:themeColor="text1"/>
        </w:rPr>
        <w:t>（双语）</w:t>
      </w:r>
      <w:r>
        <w:rPr>
          <w:rFonts w:hAnsi="宋体"/>
          <w:color w:val="000000" w:themeColor="text1"/>
        </w:rPr>
        <w:t>、计算机组成原理</w:t>
      </w:r>
    </w:p>
    <w:p w14:paraId="269AE82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1FC96EE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0DB026A7" w14:textId="77777777" w:rsidR="003A5921" w:rsidRDefault="00000000">
      <w:pPr>
        <w:pStyle w:val="a5"/>
        <w:spacing w:line="300" w:lineRule="auto"/>
        <w:ind w:firstLineChars="200" w:firstLine="420"/>
        <w:rPr>
          <w:rFonts w:hAnsi="宋体"/>
          <w:bCs/>
          <w:color w:val="000000" w:themeColor="text1"/>
        </w:rPr>
      </w:pPr>
      <w:r>
        <w:rPr>
          <w:rFonts w:hAnsi="宋体" w:hint="eastAsia"/>
          <w:bCs/>
          <w:color w:val="000000" w:themeColor="text1"/>
        </w:rPr>
        <w:t>《网络攻击与防护》课程是面向信息安全专业开设的一门必修课程，共32学时。</w:t>
      </w:r>
    </w:p>
    <w:p w14:paraId="39C797E1" w14:textId="77777777" w:rsidR="003A5921" w:rsidRDefault="00000000">
      <w:pPr>
        <w:pStyle w:val="a5"/>
        <w:spacing w:line="300" w:lineRule="auto"/>
        <w:ind w:firstLineChars="200" w:firstLine="420"/>
        <w:rPr>
          <w:rFonts w:hAnsi="宋体"/>
          <w:bCs/>
          <w:color w:val="000000" w:themeColor="text1"/>
        </w:rPr>
      </w:pPr>
      <w:r>
        <w:rPr>
          <w:rFonts w:hAnsi="宋体" w:hint="eastAsia"/>
          <w:bCs/>
          <w:color w:val="000000" w:themeColor="text1"/>
        </w:rPr>
        <w:t>信息时代，网络空间已成为陆、海、空、天之外人类活动的“第五空间”。政治、经济、文化、社会、军事等国家重要领域的基础设施与网络空间联系日益紧密，网络安全对国家安全牵一发而动全身，已成为国家安全体系的重要组成部分。要贯彻“总体国家安全观”，维护好网络空间这一非传统领域的安全，</w:t>
      </w:r>
      <w:proofErr w:type="gramStart"/>
      <w:r>
        <w:rPr>
          <w:rFonts w:hAnsi="宋体" w:hint="eastAsia"/>
          <w:bCs/>
          <w:color w:val="000000" w:themeColor="text1"/>
        </w:rPr>
        <w:t>最</w:t>
      </w:r>
      <w:proofErr w:type="gramEnd"/>
      <w:r>
        <w:rPr>
          <w:rFonts w:hAnsi="宋体" w:hint="eastAsia"/>
          <w:bCs/>
          <w:color w:val="000000" w:themeColor="text1"/>
        </w:rPr>
        <w:t>关键的要素在于人。目前网络空间安全专业人才的缺口明显，特别是缺乏具有实际动手能力的实践型人才。</w:t>
      </w:r>
    </w:p>
    <w:p w14:paraId="391A69F5" w14:textId="77777777" w:rsidR="003A5921" w:rsidRDefault="00000000">
      <w:pPr>
        <w:pStyle w:val="a5"/>
        <w:spacing w:line="300" w:lineRule="auto"/>
        <w:ind w:firstLineChars="200" w:firstLine="420"/>
        <w:rPr>
          <w:rFonts w:hAnsi="宋体"/>
          <w:bCs/>
          <w:color w:val="000000" w:themeColor="text1"/>
        </w:rPr>
      </w:pPr>
      <w:r>
        <w:rPr>
          <w:rFonts w:hAnsi="宋体" w:hint="eastAsia"/>
          <w:bCs/>
          <w:color w:val="000000" w:themeColor="text1"/>
        </w:rPr>
        <w:t>本课程以实践型教学为主要特色，面向信息安全专业高年级本科生开设。在学生掌握信息安全基本理论知识的基础上，以实践教学为抓手，培养具有实际动手能力的实践型人才。让学生能够了解网络中存在的常见安全威胁与攻击手段，学习和掌握网络防御技术的基本概念、理论与方法，学习和掌握网络异常的发现、响应与恢复方法。为学生从事网络安全、网络管理、信息保障等工作奠定基础。</w:t>
      </w:r>
    </w:p>
    <w:p w14:paraId="455F9FF7" w14:textId="77777777" w:rsidR="003A5921" w:rsidRDefault="00000000">
      <w:pPr>
        <w:pStyle w:val="a5"/>
        <w:spacing w:line="300" w:lineRule="auto"/>
        <w:ind w:firstLineChars="200" w:firstLine="420"/>
        <w:rPr>
          <w:rFonts w:hAnsi="宋体"/>
          <w:bCs/>
          <w:color w:val="000000" w:themeColor="text1"/>
        </w:rPr>
      </w:pPr>
      <w:r>
        <w:rPr>
          <w:rFonts w:hAnsi="宋体" w:hint="eastAsia"/>
          <w:bCs/>
          <w:color w:val="000000" w:themeColor="text1"/>
        </w:rPr>
        <w:t>本课程依据学生的特点，</w:t>
      </w:r>
      <w:proofErr w:type="gramStart"/>
      <w:r>
        <w:rPr>
          <w:rFonts w:hAnsi="宋体" w:hint="eastAsia"/>
          <w:bCs/>
          <w:color w:val="000000" w:themeColor="text1"/>
        </w:rPr>
        <w:t>以总体</w:t>
      </w:r>
      <w:proofErr w:type="gramEnd"/>
      <w:r>
        <w:rPr>
          <w:rFonts w:hAnsi="宋体" w:hint="eastAsia"/>
          <w:bCs/>
          <w:color w:val="000000" w:themeColor="text1"/>
        </w:rPr>
        <w:t>结构为主线，选择网络安全态势分析、网络安全威胁解析、网络攻击防范实践作为主要内容，讨论网络攻击与防护相关的方法和原理。</w:t>
      </w:r>
    </w:p>
    <w:p w14:paraId="008896E8"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13120366" w14:textId="77777777" w:rsidR="003A5921" w:rsidRDefault="00000000">
      <w:pPr>
        <w:adjustRightInd w:val="0"/>
        <w:spacing w:line="300" w:lineRule="auto"/>
        <w:ind w:left="283" w:hangingChars="135" w:hanging="283"/>
        <w:rPr>
          <w:rFonts w:ascii="宋体" w:eastAsia="宋体" w:hAnsi="宋体"/>
          <w:color w:val="000000" w:themeColor="text1"/>
        </w:rPr>
      </w:pPr>
      <w:r>
        <w:rPr>
          <w:rFonts w:ascii="宋体" w:eastAsia="宋体" w:hAnsi="宋体"/>
          <w:color w:val="000000" w:themeColor="text1"/>
        </w:rPr>
        <w:t>[1]</w:t>
      </w:r>
      <w:hyperlink r:id="rId14" w:tgtFrame="/Users/xen/Documentsx/_blank" w:history="1">
        <w:r>
          <w:rPr>
            <w:rFonts w:ascii="宋体" w:eastAsia="宋体" w:hAnsi="宋体"/>
            <w:color w:val="000000" w:themeColor="text1"/>
          </w:rPr>
          <w:t>赖英旭</w:t>
        </w:r>
      </w:hyperlink>
      <w:r>
        <w:rPr>
          <w:rFonts w:ascii="宋体" w:eastAsia="宋体" w:hAnsi="宋体"/>
          <w:color w:val="000000" w:themeColor="text1"/>
        </w:rPr>
        <w:t>，</w:t>
      </w:r>
      <w:hyperlink r:id="rId15" w:tgtFrame="/Users/xen/Documentsx/_blank" w:history="1">
        <w:r>
          <w:rPr>
            <w:rFonts w:ascii="宋体" w:eastAsia="宋体" w:hAnsi="宋体"/>
            <w:color w:val="000000" w:themeColor="text1"/>
          </w:rPr>
          <w:t>刘思宇</w:t>
        </w:r>
      </w:hyperlink>
      <w:r>
        <w:rPr>
          <w:rFonts w:ascii="宋体" w:eastAsia="宋体" w:hAnsi="宋体"/>
          <w:color w:val="000000" w:themeColor="text1"/>
        </w:rPr>
        <w:t>，</w:t>
      </w:r>
      <w:hyperlink r:id="rId16" w:tgtFrame="/Users/xen/Documentsx/_blank" w:history="1">
        <w:r>
          <w:rPr>
            <w:rFonts w:ascii="宋体" w:eastAsia="宋体" w:hAnsi="宋体"/>
            <w:color w:val="000000" w:themeColor="text1"/>
          </w:rPr>
          <w:t>杨震</w:t>
        </w:r>
      </w:hyperlink>
      <w:r>
        <w:rPr>
          <w:rFonts w:ascii="宋体" w:eastAsia="宋体" w:hAnsi="宋体"/>
          <w:color w:val="000000" w:themeColor="text1"/>
        </w:rPr>
        <w:t>，</w:t>
      </w:r>
      <w:hyperlink r:id="rId17" w:tgtFrame="/Users/xen/Documentsx/_blank" w:history="1">
        <w:r>
          <w:rPr>
            <w:rFonts w:ascii="宋体" w:eastAsia="宋体" w:hAnsi="宋体"/>
            <w:color w:val="000000" w:themeColor="text1"/>
          </w:rPr>
          <w:t>刘静</w:t>
        </w:r>
      </w:hyperlink>
      <w:r>
        <w:rPr>
          <w:rFonts w:ascii="宋体" w:eastAsia="宋体" w:hAnsi="宋体"/>
          <w:color w:val="000000" w:themeColor="text1"/>
        </w:rPr>
        <w:t>，</w:t>
      </w:r>
      <w:hyperlink r:id="rId18" w:tgtFrame="/Users/xen/Documentsx/_blank" w:history="1">
        <w:r>
          <w:rPr>
            <w:rFonts w:ascii="宋体" w:eastAsia="宋体" w:hAnsi="宋体"/>
            <w:color w:val="000000" w:themeColor="text1"/>
          </w:rPr>
          <w:t>叶超等</w:t>
        </w:r>
      </w:hyperlink>
      <w:r>
        <w:rPr>
          <w:rFonts w:ascii="宋体" w:eastAsia="宋体" w:hAnsi="宋体"/>
          <w:color w:val="000000" w:themeColor="text1"/>
        </w:rPr>
        <w:t>（编著）. 计算机病毒与防范技术</w:t>
      </w:r>
      <w:r>
        <w:rPr>
          <w:rFonts w:ascii="宋体" w:eastAsia="宋体" w:hAnsi="宋体" w:hint="eastAsia"/>
          <w:color w:val="000000" w:themeColor="text1"/>
        </w:rPr>
        <w:t>(第</w:t>
      </w:r>
      <w:r>
        <w:rPr>
          <w:rFonts w:ascii="宋体" w:eastAsia="宋体" w:hAnsi="宋体"/>
          <w:color w:val="000000" w:themeColor="text1"/>
        </w:rPr>
        <w:t>2</w:t>
      </w:r>
      <w:r>
        <w:rPr>
          <w:rFonts w:ascii="宋体" w:eastAsia="宋体" w:hAnsi="宋体" w:hint="eastAsia"/>
          <w:color w:val="000000" w:themeColor="text1"/>
        </w:rPr>
        <w:t xml:space="preserve">版). </w:t>
      </w:r>
      <w:r>
        <w:rPr>
          <w:rFonts w:ascii="宋体" w:eastAsia="宋体" w:hAnsi="宋体"/>
          <w:color w:val="000000" w:themeColor="text1"/>
        </w:rPr>
        <w:t>北京</w:t>
      </w:r>
      <w:r>
        <w:rPr>
          <w:rFonts w:ascii="宋体" w:eastAsia="宋体" w:hAnsi="宋体" w:hint="eastAsia"/>
          <w:color w:val="000000" w:themeColor="text1"/>
        </w:rPr>
        <w:t>：</w:t>
      </w:r>
      <w:r>
        <w:rPr>
          <w:rFonts w:ascii="宋体" w:eastAsia="宋体" w:hAnsi="宋体"/>
          <w:color w:val="000000" w:themeColor="text1"/>
        </w:rPr>
        <w:t>清华大学出版社，2019年12</w:t>
      </w:r>
      <w:r>
        <w:rPr>
          <w:rFonts w:ascii="宋体" w:eastAsia="宋体" w:hAnsi="宋体" w:hint="eastAsia"/>
          <w:color w:val="000000" w:themeColor="text1"/>
        </w:rPr>
        <w:t>月</w:t>
      </w:r>
    </w:p>
    <w:p w14:paraId="35190D9D" w14:textId="77777777" w:rsidR="003A5921" w:rsidRDefault="00000000">
      <w:pPr>
        <w:adjustRightInd w:val="0"/>
        <w:spacing w:line="300" w:lineRule="auto"/>
        <w:ind w:left="283" w:hangingChars="135" w:hanging="283"/>
        <w:rPr>
          <w:rFonts w:ascii="宋体" w:eastAsia="宋体" w:hAnsi="宋体"/>
          <w:b/>
          <w:bCs/>
          <w:color w:val="000000" w:themeColor="text1"/>
          <w:sz w:val="28"/>
          <w:szCs w:val="28"/>
        </w:rPr>
      </w:pPr>
      <w:r>
        <w:rPr>
          <w:rFonts w:ascii="宋体" w:eastAsia="宋体" w:hAnsi="宋体"/>
          <w:color w:val="000000" w:themeColor="text1"/>
        </w:rPr>
        <w:t>[2]</w:t>
      </w:r>
      <w:r>
        <w:rPr>
          <w:rFonts w:ascii="宋体" w:eastAsia="宋体" w:hAnsi="宋体" w:hint="eastAsia"/>
          <w:color w:val="000000" w:themeColor="text1"/>
        </w:rPr>
        <w:t>牛少彰</w:t>
      </w:r>
      <w:r>
        <w:rPr>
          <w:rFonts w:ascii="宋体" w:eastAsia="宋体" w:hAnsi="宋体"/>
          <w:color w:val="000000" w:themeColor="text1"/>
        </w:rPr>
        <w:t>，</w:t>
      </w:r>
      <w:r>
        <w:rPr>
          <w:rFonts w:ascii="宋体" w:eastAsia="宋体" w:hAnsi="宋体" w:hint="eastAsia"/>
          <w:color w:val="000000" w:themeColor="text1"/>
        </w:rPr>
        <w:t>崔宝江</w:t>
      </w:r>
      <w:r>
        <w:rPr>
          <w:rFonts w:ascii="宋体" w:eastAsia="宋体" w:hAnsi="宋体"/>
          <w:color w:val="000000" w:themeColor="text1"/>
        </w:rPr>
        <w:t>，</w:t>
      </w:r>
      <w:r>
        <w:rPr>
          <w:rFonts w:ascii="宋体" w:eastAsia="宋体" w:hAnsi="宋体" w:hint="eastAsia"/>
          <w:color w:val="000000" w:themeColor="text1"/>
        </w:rPr>
        <w:t>李剑</w:t>
      </w:r>
      <w:r>
        <w:rPr>
          <w:rFonts w:ascii="宋体" w:eastAsia="宋体" w:hAnsi="宋体"/>
          <w:color w:val="000000" w:themeColor="text1"/>
        </w:rPr>
        <w:t xml:space="preserve">（编著）. </w:t>
      </w:r>
      <w:r>
        <w:rPr>
          <w:rFonts w:ascii="宋体" w:eastAsia="宋体" w:hAnsi="宋体" w:hint="eastAsia"/>
          <w:color w:val="000000" w:themeColor="text1"/>
        </w:rPr>
        <w:t>信息安全概论(第3版),</w:t>
      </w:r>
      <w:r>
        <w:rPr>
          <w:rFonts w:ascii="宋体" w:eastAsia="宋体" w:hAnsi="宋体"/>
          <w:color w:val="000000" w:themeColor="text1"/>
        </w:rPr>
        <w:t xml:space="preserve"> </w:t>
      </w:r>
      <w:r>
        <w:rPr>
          <w:rFonts w:ascii="宋体" w:eastAsia="宋体" w:hAnsi="宋体" w:hint="eastAsia"/>
          <w:color w:val="000000" w:themeColor="text1"/>
        </w:rPr>
        <w:t xml:space="preserve"> </w:t>
      </w:r>
      <w:r>
        <w:rPr>
          <w:rFonts w:ascii="宋体" w:eastAsia="宋体" w:hAnsi="宋体"/>
          <w:color w:val="000000" w:themeColor="text1"/>
        </w:rPr>
        <w:t>北京</w:t>
      </w:r>
      <w:r>
        <w:rPr>
          <w:rFonts w:ascii="宋体" w:eastAsia="宋体" w:hAnsi="宋体" w:hint="eastAsia"/>
          <w:color w:val="000000" w:themeColor="text1"/>
        </w:rPr>
        <w:t>：北京邮电大学出版社</w:t>
      </w:r>
      <w:r>
        <w:rPr>
          <w:rFonts w:ascii="宋体" w:eastAsia="宋体" w:hAnsi="宋体"/>
          <w:color w:val="000000" w:themeColor="text1"/>
        </w:rPr>
        <w:t>，2016年08</w:t>
      </w:r>
      <w:r>
        <w:rPr>
          <w:rFonts w:ascii="宋体" w:eastAsia="宋体" w:hAnsi="宋体" w:hint="eastAsia"/>
          <w:color w:val="000000" w:themeColor="text1"/>
        </w:rPr>
        <w:t>月</w:t>
      </w:r>
    </w:p>
    <w:p w14:paraId="1D2C0FCC" w14:textId="77777777" w:rsidR="003A5921" w:rsidRDefault="003A5921">
      <w:pPr>
        <w:pStyle w:val="a5"/>
        <w:spacing w:line="300" w:lineRule="auto"/>
        <w:rPr>
          <w:rFonts w:hAnsi="宋体"/>
          <w:b/>
          <w:color w:val="000000" w:themeColor="text1"/>
          <w:szCs w:val="21"/>
        </w:rPr>
      </w:pPr>
    </w:p>
    <w:p w14:paraId="3E66D971"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0AB09B75" w14:textId="77777777" w:rsidR="003A5921" w:rsidRDefault="00000000">
      <w:pPr>
        <w:pStyle w:val="ae"/>
        <w:spacing w:line="300" w:lineRule="auto"/>
        <w:rPr>
          <w:color w:val="000000" w:themeColor="text1"/>
        </w:rPr>
      </w:pPr>
      <w:bookmarkStart w:id="53" w:name="_Toc81206370"/>
      <w:r>
        <w:rPr>
          <w:rFonts w:hint="eastAsia"/>
          <w:color w:val="000000" w:themeColor="text1"/>
        </w:rPr>
        <w:lastRenderedPageBreak/>
        <w:t>0</w:t>
      </w:r>
      <w:r>
        <w:rPr>
          <w:color w:val="000000" w:themeColor="text1"/>
        </w:rPr>
        <w:t xml:space="preserve">010652 </w:t>
      </w:r>
      <w:r>
        <w:rPr>
          <w:color w:val="000000" w:themeColor="text1"/>
        </w:rPr>
        <w:t>数据库原理及安全</w:t>
      </w:r>
      <w:bookmarkEnd w:id="53"/>
    </w:p>
    <w:p w14:paraId="344899B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0010652</w:t>
      </w:r>
    </w:p>
    <w:p w14:paraId="603ED76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color w:val="000000" w:themeColor="text1"/>
          <w:szCs w:val="21"/>
        </w:rPr>
        <w:t>数据库原理及安全</w:t>
      </w:r>
    </w:p>
    <w:p w14:paraId="65D97768"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英文名称：</w:t>
      </w:r>
      <w:bookmarkStart w:id="54" w:name="OLE_LINK3"/>
      <w:r>
        <w:rPr>
          <w:rFonts w:ascii="Times New Roman" w:hAnsi="Times New Roman"/>
          <w:color w:val="000000" w:themeColor="text1"/>
          <w:szCs w:val="21"/>
        </w:rPr>
        <w:t>Database Principle and Security</w:t>
      </w:r>
      <w:bookmarkEnd w:id="54"/>
    </w:p>
    <w:p w14:paraId="62C6C272"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课程类型：</w:t>
      </w:r>
      <w:r>
        <w:rPr>
          <w:rStyle w:val="af1"/>
          <w:rFonts w:hAnsi="宋体"/>
          <w:color w:val="000000" w:themeColor="text1"/>
        </w:rPr>
        <w:t>学科基础必修课</w:t>
      </w:r>
    </w:p>
    <w:p w14:paraId="7E1E7E4E" w14:textId="77777777" w:rsidR="003A5921" w:rsidRDefault="00000000">
      <w:pPr>
        <w:pStyle w:val="a5"/>
        <w:spacing w:line="300" w:lineRule="auto"/>
        <w:jc w:val="left"/>
        <w:rPr>
          <w:rFonts w:hAnsi="宋体"/>
          <w:color w:val="000000" w:themeColor="text1"/>
          <w:szCs w:val="21"/>
        </w:rPr>
      </w:pPr>
      <w:r>
        <w:rPr>
          <w:rFonts w:hAnsi="宋体"/>
          <w:b/>
          <w:color w:val="000000" w:themeColor="text1"/>
          <w:szCs w:val="21"/>
        </w:rPr>
        <w:t>学分：</w:t>
      </w:r>
      <w:r>
        <w:rPr>
          <w:rFonts w:ascii="Times New Roman" w:hAnsi="Times New Roman"/>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32</w:t>
      </w:r>
    </w:p>
    <w:p w14:paraId="72E06FF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面向对象：</w:t>
      </w:r>
      <w:r>
        <w:rPr>
          <w:rFonts w:hAnsi="宋体"/>
          <w:color w:val="000000" w:themeColor="text1"/>
          <w:szCs w:val="21"/>
        </w:rPr>
        <w:t>信息安全</w:t>
      </w:r>
      <w:r>
        <w:rPr>
          <w:rFonts w:hAnsi="宋体" w:hint="eastAsia"/>
          <w:color w:val="000000" w:themeColor="text1"/>
          <w:szCs w:val="21"/>
        </w:rPr>
        <w:t>（实验班）</w:t>
      </w:r>
      <w:r>
        <w:rPr>
          <w:rFonts w:hAnsi="宋体"/>
          <w:color w:val="000000" w:themeColor="text1"/>
          <w:szCs w:val="21"/>
        </w:rPr>
        <w:t>专业本科生</w:t>
      </w:r>
    </w:p>
    <w:p w14:paraId="2733694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Style w:val="af1"/>
          <w:rFonts w:hAnsi="宋体"/>
          <w:color w:val="000000" w:themeColor="text1"/>
        </w:rPr>
        <w:t>网络空间安全导论,计算机组成原理，操作系统原理及安全</w:t>
      </w:r>
    </w:p>
    <w:p w14:paraId="7A59FAC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color w:val="000000" w:themeColor="text1"/>
          <w:szCs w:val="21"/>
        </w:rPr>
        <w:t>平时成绩+考试</w:t>
      </w:r>
    </w:p>
    <w:p w14:paraId="68F7143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69CF4D22" w14:textId="77777777" w:rsidR="003A5921" w:rsidRDefault="00000000">
      <w:pPr>
        <w:spacing w:line="300" w:lineRule="auto"/>
        <w:ind w:firstLineChars="202" w:firstLine="424"/>
        <w:rPr>
          <w:rFonts w:ascii="宋体" w:eastAsia="宋体" w:hAnsi="宋体" w:cs="Times New Roman"/>
          <w:color w:val="000000" w:themeColor="text1"/>
        </w:rPr>
      </w:pPr>
      <w:r>
        <w:rPr>
          <w:rFonts w:ascii="宋体" w:eastAsia="宋体" w:hAnsi="宋体" w:cs="Times New Roman"/>
          <w:color w:val="000000" w:themeColor="text1"/>
          <w:szCs w:val="21"/>
        </w:rPr>
        <w:t>数据库原理及</w:t>
      </w:r>
      <w:r>
        <w:rPr>
          <w:rFonts w:ascii="Times New Roman" w:eastAsia="宋体" w:hAnsi="Times New Roman" w:cs="Times New Roman"/>
          <w:color w:val="000000" w:themeColor="text1"/>
          <w:szCs w:val="21"/>
        </w:rPr>
        <w:t>安全</w:t>
      </w:r>
      <w:r>
        <w:rPr>
          <w:rFonts w:ascii="宋体" w:eastAsia="宋体" w:hAnsi="宋体" w:cs="Times New Roman"/>
          <w:color w:val="000000" w:themeColor="text1"/>
          <w:szCs w:val="21"/>
        </w:rPr>
        <w:t>是</w:t>
      </w:r>
      <w:r>
        <w:rPr>
          <w:rFonts w:ascii="宋体" w:eastAsia="宋体" w:hAnsi="宋体" w:cs="Times New Roman" w:hint="eastAsia"/>
          <w:color w:val="000000" w:themeColor="text1"/>
          <w:szCs w:val="21"/>
        </w:rPr>
        <w:t>计算机学院为</w:t>
      </w:r>
      <w:r>
        <w:rPr>
          <w:rFonts w:ascii="宋体" w:eastAsia="宋体" w:hAnsi="宋体" w:cs="Times New Roman"/>
          <w:color w:val="000000" w:themeColor="text1"/>
          <w:szCs w:val="21"/>
        </w:rPr>
        <w:t>信息安全专业本科生</w:t>
      </w:r>
      <w:r>
        <w:rPr>
          <w:rFonts w:ascii="宋体" w:eastAsia="宋体" w:hAnsi="宋体" w:cs="Times New Roman" w:hint="eastAsia"/>
          <w:color w:val="000000" w:themeColor="text1"/>
          <w:szCs w:val="21"/>
        </w:rPr>
        <w:t>开设</w:t>
      </w:r>
      <w:r>
        <w:rPr>
          <w:rFonts w:ascii="宋体" w:eastAsia="宋体" w:hAnsi="宋体" w:cs="Times New Roman"/>
          <w:color w:val="000000" w:themeColor="text1"/>
          <w:szCs w:val="21"/>
        </w:rPr>
        <w:t>的</w:t>
      </w:r>
      <w:r>
        <w:rPr>
          <w:rFonts w:ascii="宋体" w:eastAsia="宋体" w:hAnsi="宋体" w:cs="Times New Roman" w:hint="eastAsia"/>
          <w:color w:val="000000" w:themeColor="text1"/>
          <w:szCs w:val="21"/>
        </w:rPr>
        <w:t>一门</w:t>
      </w:r>
      <w:r>
        <w:rPr>
          <w:rStyle w:val="af1"/>
          <w:rFonts w:ascii="宋体" w:hAnsi="宋体"/>
          <w:color w:val="000000" w:themeColor="text1"/>
        </w:rPr>
        <w:t>学科基础必修</w:t>
      </w:r>
      <w:r>
        <w:rPr>
          <w:rFonts w:ascii="宋体" w:eastAsia="宋体" w:hAnsi="宋体" w:cs="Times New Roman"/>
          <w:color w:val="000000" w:themeColor="text1"/>
          <w:szCs w:val="21"/>
        </w:rPr>
        <w:t>课。</w:t>
      </w:r>
      <w:r>
        <w:rPr>
          <w:rFonts w:ascii="宋体" w:eastAsia="宋体" w:hAnsi="宋体" w:cs="Times New Roman"/>
          <w:color w:val="000000" w:themeColor="text1"/>
        </w:rPr>
        <w:t>随着信息技术的不断发展，数据库系统得到了广泛应用，在准确性、效率和安全性等方面也面临更高的设计要求。</w:t>
      </w:r>
      <w:r>
        <w:rPr>
          <w:rFonts w:ascii="宋体" w:eastAsia="宋体" w:hAnsi="宋体" w:cs="Times New Roman"/>
          <w:color w:val="000000" w:themeColor="text1"/>
          <w:szCs w:val="21"/>
        </w:rPr>
        <w:t>本课程的任务是</w:t>
      </w:r>
      <w:r>
        <w:rPr>
          <w:rFonts w:ascii="宋体" w:eastAsia="宋体" w:hAnsi="宋体" w:cs="Times New Roman"/>
          <w:color w:val="000000" w:themeColor="text1"/>
        </w:rPr>
        <w:t>通过数据库的原理、技术和数据库安全的教学，提高学生分析和解决工程问题的能力，培养信息安全专业人才。本课程的主要内容包括数据库概念、关系数据库和SQL、关系数据理论、数据库设计和编程、数据库安全性和完整性。</w:t>
      </w:r>
      <w:r>
        <w:rPr>
          <w:rFonts w:ascii="宋体" w:eastAsia="宋体" w:hAnsi="宋体" w:cs="Times New Roman"/>
          <w:color w:val="000000" w:themeColor="text1"/>
          <w:szCs w:val="21"/>
        </w:rPr>
        <w:t>教学内容的重点是培养</w:t>
      </w:r>
      <w:r>
        <w:rPr>
          <w:rFonts w:ascii="宋体" w:eastAsia="宋体" w:hAnsi="宋体" w:cs="Times New Roman"/>
          <w:color w:val="000000" w:themeColor="text1"/>
        </w:rPr>
        <w:t>学生较熟练地使用关系数据模型进行关系数据库设计、编程解决实际问题、设计方案提升数据库应用安全的能力。教学内容的难点在于关系规范化理论、E</w:t>
      </w:r>
      <w:r>
        <w:rPr>
          <w:rFonts w:ascii="宋体" w:eastAsia="宋体" w:hAnsi="宋体" w:cs="Times New Roman" w:hint="eastAsia"/>
          <w:color w:val="000000" w:themeColor="text1"/>
        </w:rPr>
        <w:t>-</w:t>
      </w:r>
      <w:r>
        <w:rPr>
          <w:rFonts w:ascii="宋体" w:eastAsia="宋体" w:hAnsi="宋体" w:cs="Times New Roman"/>
          <w:color w:val="000000" w:themeColor="text1"/>
        </w:rPr>
        <w:t>R模型与关系模型的转换等抽象概念的理解。</w:t>
      </w:r>
    </w:p>
    <w:p w14:paraId="50CEF24F"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2E329C30" w14:textId="77777777" w:rsidR="003A5921" w:rsidRDefault="00000000">
      <w:pPr>
        <w:numPr>
          <w:ilvl w:val="0"/>
          <w:numId w:val="4"/>
        </w:numPr>
        <w:adjustRightIn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王珊，</w:t>
      </w:r>
      <w:proofErr w:type="gramStart"/>
      <w:r>
        <w:rPr>
          <w:rFonts w:ascii="宋体" w:eastAsia="宋体" w:hAnsi="宋体" w:cs="Times New Roman"/>
          <w:color w:val="000000" w:themeColor="text1"/>
          <w:szCs w:val="21"/>
        </w:rPr>
        <w:t>萨</w:t>
      </w:r>
      <w:proofErr w:type="gramEnd"/>
      <w:r>
        <w:rPr>
          <w:rFonts w:ascii="宋体" w:eastAsia="宋体" w:hAnsi="宋体" w:cs="Times New Roman"/>
          <w:color w:val="000000" w:themeColor="text1"/>
          <w:szCs w:val="21"/>
        </w:rPr>
        <w:t>师煊. 数据库系统概论（第 5 版）. 高等教育出版社，2014年9月</w:t>
      </w:r>
    </w:p>
    <w:p w14:paraId="669EAEF5" w14:textId="77777777" w:rsidR="003A5921" w:rsidRDefault="00000000">
      <w:pPr>
        <w:numPr>
          <w:ilvl w:val="0"/>
          <w:numId w:val="4"/>
        </w:numPr>
        <w:adjustRightIn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陈越，寇红召，费晓飞，卢贤玲. 数据库安全. 国防工业出版社，2015年1月</w:t>
      </w:r>
    </w:p>
    <w:p w14:paraId="70AADED1" w14:textId="77777777" w:rsidR="003A5921" w:rsidRDefault="00000000">
      <w:pPr>
        <w:numPr>
          <w:ilvl w:val="0"/>
          <w:numId w:val="4"/>
        </w:numPr>
        <w:adjustRightIn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邝劲筠，杜金莲. 数据库原理实践 (SQL Server 2012). 清华大学出版社，2015年7月</w:t>
      </w:r>
    </w:p>
    <w:p w14:paraId="6632F4C1" w14:textId="77777777" w:rsidR="003A5921" w:rsidRDefault="00000000">
      <w:pPr>
        <w:numPr>
          <w:ilvl w:val="0"/>
          <w:numId w:val="4"/>
        </w:numPr>
        <w:adjustRightIn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李月军，付良廷. 数据库原理及应用（MySQL版）. 清华大学出版社，2019</w:t>
      </w:r>
      <w:r>
        <w:rPr>
          <w:rFonts w:ascii="宋体" w:eastAsia="宋体" w:hAnsi="宋体" w:cs="Times New Roman" w:hint="eastAsia"/>
          <w:color w:val="000000" w:themeColor="text1"/>
          <w:szCs w:val="21"/>
        </w:rPr>
        <w:t>年</w:t>
      </w:r>
      <w:r>
        <w:rPr>
          <w:rFonts w:ascii="宋体" w:eastAsia="宋体" w:hAnsi="宋体" w:cs="Times New Roman"/>
          <w:color w:val="000000" w:themeColor="text1"/>
          <w:szCs w:val="21"/>
        </w:rPr>
        <w:t>10</w:t>
      </w:r>
      <w:r>
        <w:rPr>
          <w:rFonts w:ascii="宋体" w:eastAsia="宋体" w:hAnsi="宋体" w:cs="Times New Roman" w:hint="eastAsia"/>
          <w:color w:val="000000" w:themeColor="text1"/>
          <w:szCs w:val="21"/>
        </w:rPr>
        <w:t>月</w:t>
      </w:r>
    </w:p>
    <w:p w14:paraId="4BE481A1" w14:textId="77777777" w:rsidR="003A5921" w:rsidRDefault="00000000">
      <w:pPr>
        <w:numPr>
          <w:ilvl w:val="0"/>
          <w:numId w:val="4"/>
        </w:numPr>
        <w:adjustRightIn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 xml:space="preserve">Abraham Silberschatz, Henry F. </w:t>
      </w:r>
      <w:proofErr w:type="gramStart"/>
      <w:r>
        <w:rPr>
          <w:rFonts w:ascii="宋体" w:eastAsia="宋体" w:hAnsi="宋体" w:cs="Times New Roman"/>
          <w:color w:val="000000" w:themeColor="text1"/>
          <w:szCs w:val="21"/>
        </w:rPr>
        <w:t>Korth ,</w:t>
      </w:r>
      <w:proofErr w:type="gramEnd"/>
      <w:r>
        <w:rPr>
          <w:rFonts w:ascii="宋体" w:eastAsia="宋体" w:hAnsi="宋体" w:cs="Times New Roman"/>
          <w:color w:val="000000" w:themeColor="text1"/>
          <w:szCs w:val="21"/>
        </w:rPr>
        <w:t xml:space="preserve"> S. Sudarshan. 数据库系统概念（原书第6版）杨冬青等译. 机械工业出版社，2017年9月</w:t>
      </w:r>
    </w:p>
    <w:p w14:paraId="184DDE73" w14:textId="77777777" w:rsidR="003A5921" w:rsidRDefault="00000000">
      <w:pPr>
        <w:numPr>
          <w:ilvl w:val="0"/>
          <w:numId w:val="4"/>
        </w:numPr>
        <w:adjustRightIn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刘晖，彭智勇等. 数据库安全. 武汉大学出版社，2007年10月</w:t>
      </w:r>
    </w:p>
    <w:p w14:paraId="7E5B96E6" w14:textId="77777777" w:rsidR="003A5921" w:rsidRDefault="00000000">
      <w:pPr>
        <w:numPr>
          <w:ilvl w:val="0"/>
          <w:numId w:val="4"/>
        </w:numPr>
        <w:adjustRightIn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Patrick O'Neil, Elizabeth O'Neil. 数据库原理、编程与性能（原书第2版）</w:t>
      </w:r>
      <w:proofErr w:type="gramStart"/>
      <w:r>
        <w:rPr>
          <w:rFonts w:ascii="宋体" w:eastAsia="宋体" w:hAnsi="宋体" w:cs="Times New Roman"/>
          <w:color w:val="000000" w:themeColor="text1"/>
          <w:szCs w:val="21"/>
        </w:rPr>
        <w:t>周傲英等</w:t>
      </w:r>
      <w:proofErr w:type="gramEnd"/>
      <w:r>
        <w:rPr>
          <w:rFonts w:ascii="宋体" w:eastAsia="宋体" w:hAnsi="宋体" w:cs="Times New Roman"/>
          <w:color w:val="000000" w:themeColor="text1"/>
          <w:szCs w:val="21"/>
        </w:rPr>
        <w:t>译. 机械工业出版社，2004</w:t>
      </w:r>
      <w:r>
        <w:rPr>
          <w:rFonts w:ascii="宋体" w:eastAsia="宋体" w:hAnsi="宋体" w:cs="Times New Roman" w:hint="eastAsia"/>
          <w:color w:val="000000" w:themeColor="text1"/>
          <w:szCs w:val="21"/>
        </w:rPr>
        <w:t>年</w:t>
      </w:r>
      <w:r>
        <w:rPr>
          <w:rFonts w:ascii="宋体" w:eastAsia="宋体" w:hAnsi="宋体" w:cs="Times New Roman"/>
          <w:color w:val="000000" w:themeColor="text1"/>
          <w:szCs w:val="21"/>
        </w:rPr>
        <w:t>9</w:t>
      </w:r>
      <w:r>
        <w:rPr>
          <w:rFonts w:ascii="宋体" w:eastAsia="宋体" w:hAnsi="宋体" w:cs="Times New Roman" w:hint="eastAsia"/>
          <w:color w:val="000000" w:themeColor="text1"/>
          <w:szCs w:val="21"/>
        </w:rPr>
        <w:t>月</w:t>
      </w:r>
    </w:p>
    <w:p w14:paraId="1AB8ED71" w14:textId="77777777" w:rsidR="003A5921" w:rsidRDefault="003A5921">
      <w:pPr>
        <w:pStyle w:val="a5"/>
        <w:spacing w:line="300" w:lineRule="auto"/>
        <w:rPr>
          <w:rFonts w:hAnsi="宋体"/>
          <w:b/>
          <w:color w:val="000000" w:themeColor="text1"/>
          <w:szCs w:val="21"/>
        </w:rPr>
      </w:pPr>
    </w:p>
    <w:p w14:paraId="4379D381"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33B3D255" w14:textId="77777777" w:rsidR="003A5921" w:rsidRDefault="00000000">
      <w:pPr>
        <w:pStyle w:val="ae"/>
        <w:spacing w:line="300" w:lineRule="auto"/>
        <w:rPr>
          <w:color w:val="000000" w:themeColor="text1"/>
        </w:rPr>
      </w:pPr>
      <w:bookmarkStart w:id="55" w:name="_Toc81206372"/>
      <w:r>
        <w:rPr>
          <w:color w:val="000000" w:themeColor="text1"/>
        </w:rPr>
        <w:lastRenderedPageBreak/>
        <w:t xml:space="preserve">0010706 </w:t>
      </w:r>
      <w:r>
        <w:rPr>
          <w:rFonts w:hint="eastAsia"/>
          <w:color w:val="000000" w:themeColor="text1"/>
        </w:rPr>
        <w:t>信息系统安全</w:t>
      </w:r>
      <w:bookmarkEnd w:id="55"/>
    </w:p>
    <w:p w14:paraId="1498D1E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0010706</w:t>
      </w:r>
    </w:p>
    <w:p w14:paraId="45B89E1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信息系统安全</w:t>
      </w:r>
    </w:p>
    <w:p w14:paraId="5696EEFD"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英文名称：</w:t>
      </w:r>
      <w:r>
        <w:rPr>
          <w:rFonts w:ascii="Times New Roman" w:hAnsi="Times New Roman" w:hint="eastAsia"/>
          <w:color w:val="000000" w:themeColor="text1"/>
          <w:szCs w:val="21"/>
        </w:rPr>
        <w:t>Information</w:t>
      </w:r>
      <w:r>
        <w:rPr>
          <w:rFonts w:ascii="Times New Roman" w:hAnsi="Times New Roman"/>
          <w:color w:val="000000" w:themeColor="text1"/>
          <w:szCs w:val="21"/>
        </w:rPr>
        <w:t xml:space="preserve"> </w:t>
      </w:r>
      <w:r>
        <w:rPr>
          <w:rFonts w:ascii="Times New Roman" w:hAnsi="Times New Roman" w:hint="eastAsia"/>
          <w:color w:val="000000" w:themeColor="text1"/>
          <w:szCs w:val="21"/>
        </w:rPr>
        <w:t>System</w:t>
      </w:r>
      <w:r>
        <w:rPr>
          <w:rFonts w:ascii="Times New Roman" w:hAnsi="Times New Roman"/>
          <w:color w:val="000000" w:themeColor="text1"/>
          <w:szCs w:val="21"/>
        </w:rPr>
        <w:t xml:space="preserve"> </w:t>
      </w:r>
      <w:r>
        <w:rPr>
          <w:rFonts w:ascii="Times New Roman" w:hAnsi="Times New Roman" w:hint="eastAsia"/>
          <w:color w:val="000000" w:themeColor="text1"/>
          <w:szCs w:val="21"/>
        </w:rPr>
        <w:t>Security</w:t>
      </w:r>
    </w:p>
    <w:p w14:paraId="775B570B"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学科基础必修课</w:t>
      </w:r>
    </w:p>
    <w:p w14:paraId="062739D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 xml:space="preserve"> 32</w:t>
      </w:r>
    </w:p>
    <w:p w14:paraId="29E35FF3"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12E4BB8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计算机网络（双语），密码学Ⅰ</w:t>
      </w:r>
    </w:p>
    <w:p w14:paraId="6BFA0F9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color w:val="000000" w:themeColor="text1"/>
          <w:szCs w:val="21"/>
        </w:rPr>
        <w:t xml:space="preserve"> </w:t>
      </w:r>
      <w:r>
        <w:rPr>
          <w:rFonts w:hAnsi="宋体" w:hint="eastAsia"/>
          <w:color w:val="000000" w:themeColor="text1"/>
          <w:szCs w:val="21"/>
        </w:rPr>
        <w:t>平时成绩+考试</w:t>
      </w:r>
    </w:p>
    <w:p w14:paraId="7335EC5F"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76B9FFE7"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信息系统安全</w:t>
      </w:r>
      <w:r>
        <w:rPr>
          <w:rFonts w:ascii="宋体" w:eastAsia="宋体" w:hAnsi="宋体"/>
          <w:color w:val="000000" w:themeColor="text1"/>
          <w:szCs w:val="21"/>
        </w:rPr>
        <w:t>是</w:t>
      </w:r>
      <w:r>
        <w:rPr>
          <w:rFonts w:ascii="宋体" w:eastAsia="宋体" w:hAnsi="宋体" w:hint="eastAsia"/>
          <w:color w:val="000000" w:themeColor="text1"/>
          <w:szCs w:val="21"/>
        </w:rPr>
        <w:t>信息学部计算机</w:t>
      </w:r>
      <w:r>
        <w:rPr>
          <w:rFonts w:ascii="宋体" w:eastAsia="宋体" w:hAnsi="宋体"/>
          <w:color w:val="000000" w:themeColor="text1"/>
          <w:szCs w:val="21"/>
        </w:rPr>
        <w:t>学院为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学科基础必修课程</w:t>
      </w:r>
      <w:r>
        <w:rPr>
          <w:rFonts w:ascii="宋体" w:eastAsia="宋体" w:hAnsi="宋体"/>
          <w:color w:val="000000" w:themeColor="text1"/>
          <w:szCs w:val="21"/>
        </w:rPr>
        <w:t>。本课程的任务是</w:t>
      </w:r>
      <w:r>
        <w:rPr>
          <w:rFonts w:ascii="宋体" w:eastAsia="宋体" w:hAnsi="宋体" w:hint="eastAsia"/>
          <w:color w:val="000000" w:themeColor="text1"/>
          <w:szCs w:val="21"/>
        </w:rPr>
        <w:t>围绕如何构建一个安全的信息系统，从信息系统安全体系出发，选择安全体系结构的规划与设计、各个层次需要采用的关键技术和产品、信息系统的安全管理和安全评估为主要内容，系统地讲述如何解决信息技术应用所带来的信息安全问题。</w:t>
      </w:r>
      <w:r>
        <w:rPr>
          <w:rFonts w:ascii="宋体" w:eastAsia="宋体" w:hAnsi="宋体"/>
          <w:color w:val="000000" w:themeColor="text1"/>
          <w:szCs w:val="21"/>
        </w:rPr>
        <w:t>教学内容重点：</w:t>
      </w:r>
      <w:r>
        <w:rPr>
          <w:rFonts w:ascii="宋体" w:eastAsia="宋体" w:hAnsi="宋体" w:hint="eastAsia"/>
          <w:color w:val="000000" w:themeColor="text1"/>
          <w:szCs w:val="21"/>
        </w:rPr>
        <w:t>信息系统安全概念、网络安全设备原理、安全相关的基本概念（脆弱性、威胁、攻击、安全风险、安全措施）、访问控制模型、可信计算相关标准、网络安全等级保护设计要求。</w:t>
      </w:r>
      <w:r>
        <w:rPr>
          <w:rFonts w:ascii="宋体" w:eastAsia="宋体" w:hAnsi="宋体"/>
          <w:color w:val="000000" w:themeColor="text1"/>
          <w:szCs w:val="21"/>
        </w:rPr>
        <w:t>教学内容的难点</w:t>
      </w:r>
      <w:r>
        <w:rPr>
          <w:rFonts w:ascii="宋体" w:eastAsia="宋体" w:hAnsi="宋体" w:hint="eastAsia"/>
          <w:color w:val="000000" w:themeColor="text1"/>
          <w:szCs w:val="21"/>
        </w:rPr>
        <w:t>：信息系统安全体系、安全需求、设计目标和原则、安全模型、可信根等。</w:t>
      </w:r>
    </w:p>
    <w:p w14:paraId="589B49D0"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586B8501"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[1] 张建标 编著. 网络安全体系结构. 北京：科学出版社. 2020年待出版</w:t>
      </w:r>
    </w:p>
    <w:p w14:paraId="2FDA6C67"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[2] 张建标等 编著. 信息安全体系结构. 北京：北京工业大学出版社. 2011.9</w:t>
      </w:r>
    </w:p>
    <w:p w14:paraId="697D7A9D"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[3] 中华人民共和国国家标准(GB/T 22239-2019). 信息安全技术 网络安全等级保护基本要求. 国家市场监督管理总局/中国国家标准化管理委员会发布.2019.5.10</w:t>
      </w:r>
    </w:p>
    <w:p w14:paraId="0DD5D904"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[4] 中华人民共和国国家标准(GB/T 25070-2019). 信息安全技术 网络安全等级保护安全设计技术要求. 国家市场监督管理总局/中国国家标准化管理委员会发布.2019.5.10</w:t>
      </w:r>
    </w:p>
    <w:p w14:paraId="5FF32B38"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0ECDE91A" w14:textId="77777777" w:rsidR="003A5921" w:rsidRDefault="00000000">
      <w:pPr>
        <w:pStyle w:val="ae"/>
        <w:spacing w:line="300" w:lineRule="auto"/>
        <w:rPr>
          <w:rFonts w:ascii="宋体" w:hAnsi="宋体"/>
          <w:color w:val="000000" w:themeColor="text1"/>
        </w:rPr>
      </w:pPr>
      <w:bookmarkStart w:id="56" w:name="_Toc81206374"/>
      <w:r>
        <w:rPr>
          <w:color w:val="000000" w:themeColor="text1"/>
        </w:rPr>
        <w:lastRenderedPageBreak/>
        <w:t>0008185</w:t>
      </w:r>
      <w:r>
        <w:rPr>
          <w:rFonts w:ascii="宋体" w:hAnsi="宋体"/>
          <w:color w:val="000000" w:themeColor="text1"/>
        </w:rPr>
        <w:t xml:space="preserve"> </w:t>
      </w:r>
      <w:r>
        <w:rPr>
          <w:rFonts w:ascii="宋体" w:hAnsi="宋体" w:hint="eastAsia"/>
          <w:color w:val="000000" w:themeColor="text1"/>
        </w:rPr>
        <w:t>数字逻辑实验</w:t>
      </w:r>
      <w:bookmarkEnd w:id="56"/>
    </w:p>
    <w:p w14:paraId="0C74313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0008185</w:t>
      </w:r>
    </w:p>
    <w:p w14:paraId="608FAE6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数字逻辑实验</w:t>
      </w:r>
    </w:p>
    <w:p w14:paraId="032215C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Digital Logic Experiment</w:t>
      </w:r>
    </w:p>
    <w:p w14:paraId="4DA98EBD"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实践环节必修课</w:t>
      </w:r>
    </w:p>
    <w:p w14:paraId="7CD5CBA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1</w:t>
      </w:r>
      <w:r>
        <w:rPr>
          <w:rFonts w:ascii="Times New Roman" w:hAnsi="Times New Roman"/>
          <w:color w:val="000000" w:themeColor="text1"/>
          <w:szCs w:val="21"/>
        </w:rPr>
        <w:t>.0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30F24166"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bookmarkStart w:id="57" w:name="_Hlk79760600"/>
      <w:r>
        <w:rPr>
          <w:rFonts w:hAnsi="宋体" w:hint="eastAsia"/>
          <w:color w:val="000000" w:themeColor="text1"/>
          <w:szCs w:val="21"/>
        </w:rPr>
        <w:t>计算机科学与技术（实验班）专业、计算机科学与技术专业、信息安全（实验班）专业、物联网工程专业本科生</w:t>
      </w:r>
      <w:bookmarkEnd w:id="57"/>
    </w:p>
    <w:p w14:paraId="58C3B26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高级语言程序设计</w:t>
      </w:r>
    </w:p>
    <w:p w14:paraId="66A01D2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实验验收+实验报告</w:t>
      </w:r>
    </w:p>
    <w:p w14:paraId="278AD45B"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14017E94" w14:textId="77777777" w:rsidR="003A5921" w:rsidRDefault="00000000">
      <w:pPr>
        <w:spacing w:line="300" w:lineRule="auto"/>
        <w:ind w:firstLineChars="200" w:firstLine="420"/>
        <w:rPr>
          <w:rFonts w:ascii="宋体" w:eastAsia="宋体" w:hAnsi="宋体"/>
          <w:color w:val="000000" w:themeColor="text1"/>
        </w:rPr>
      </w:pPr>
      <w:r>
        <w:rPr>
          <w:rFonts w:ascii="宋体" w:eastAsia="宋体" w:hAnsi="宋体" w:hint="eastAsia"/>
          <w:color w:val="000000" w:themeColor="text1"/>
          <w:szCs w:val="21"/>
        </w:rPr>
        <w:t>数字逻辑实验</w:t>
      </w:r>
      <w:r>
        <w:rPr>
          <w:rFonts w:ascii="宋体" w:eastAsia="宋体" w:hAnsi="宋体"/>
          <w:color w:val="000000" w:themeColor="text1"/>
          <w:szCs w:val="21"/>
        </w:rPr>
        <w:t>是</w:t>
      </w:r>
      <w:r>
        <w:rPr>
          <w:rFonts w:ascii="宋体" w:eastAsia="宋体" w:hAnsi="宋体" w:hint="eastAsia"/>
          <w:color w:val="000000" w:themeColor="text1"/>
          <w:szCs w:val="21"/>
        </w:rPr>
        <w:t>信息学部</w:t>
      </w:r>
      <w:r>
        <w:rPr>
          <w:rFonts w:ascii="宋体" w:eastAsia="宋体" w:hAnsi="宋体"/>
          <w:color w:val="000000" w:themeColor="text1"/>
          <w:szCs w:val="21"/>
        </w:rPr>
        <w:t>为</w:t>
      </w:r>
      <w:r>
        <w:rPr>
          <w:rFonts w:ascii="宋体" w:eastAsia="宋体" w:hAnsi="宋体" w:hint="eastAsia"/>
          <w:color w:val="000000" w:themeColor="text1"/>
          <w:szCs w:val="21"/>
        </w:rPr>
        <w:t>计算机类</w:t>
      </w:r>
      <w:r>
        <w:rPr>
          <w:rFonts w:ascii="宋体" w:eastAsia="宋体" w:hAnsi="宋体"/>
          <w:color w:val="000000" w:themeColor="text1"/>
          <w:szCs w:val="21"/>
        </w:rPr>
        <w:t>本科生开设的</w:t>
      </w:r>
      <w:r>
        <w:rPr>
          <w:rFonts w:ascii="宋体" w:eastAsia="宋体" w:hAnsi="宋体" w:hint="eastAsia"/>
          <w:color w:val="000000" w:themeColor="text1"/>
          <w:szCs w:val="21"/>
        </w:rPr>
        <w:t>实践环节必修课</w:t>
      </w:r>
      <w:r>
        <w:rPr>
          <w:rFonts w:ascii="宋体" w:eastAsia="宋体" w:hAnsi="宋体"/>
          <w:color w:val="000000" w:themeColor="text1"/>
          <w:szCs w:val="21"/>
        </w:rPr>
        <w:t>。本课程的任务是</w:t>
      </w:r>
      <w:r>
        <w:rPr>
          <w:rFonts w:ascii="宋体" w:eastAsia="宋体" w:hAnsi="宋体" w:hint="eastAsia"/>
          <w:color w:val="000000" w:themeColor="text1"/>
          <w:szCs w:val="21"/>
        </w:rPr>
        <w:t>巩固和加深数字逻辑课程中学到的理论知识，并能够结合EDA软件将理论知识用于实践，从而掌握现代数字逻辑电路的分析、设计和调试方法，具备数字逻辑电路设计的基本能力。教学内容重点：掌握组合逻辑电路和时序逻辑电路的分析和设计方法，了解可编程逻辑器件和现代数字系统的设计方法，掌握使用先进EDA工具及硬件描述语言设计数字逻辑电路的方法，培养学生调试电路、排除电路故障，解决实际问题的能力。教学内容的难点：采用自顶向下的方法进行系统结构设计、采用硬件描述语言进行建模和电路设计中的仿真验证过程。</w:t>
      </w:r>
    </w:p>
    <w:p w14:paraId="1861AD3D"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763FBCD9" w14:textId="77777777" w:rsidR="003A5921" w:rsidRDefault="00000000">
      <w:pPr>
        <w:numPr>
          <w:ilvl w:val="0"/>
          <w:numId w:val="5"/>
        </w:num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《数字逻辑实验指导书》，自编，2019年10月。</w:t>
      </w:r>
    </w:p>
    <w:p w14:paraId="063CB9CF" w14:textId="77777777" w:rsidR="003A5921" w:rsidRDefault="00000000">
      <w:pPr>
        <w:numPr>
          <w:ilvl w:val="0"/>
          <w:numId w:val="5"/>
        </w:numPr>
        <w:adjustRightInd w:val="0"/>
        <w:spacing w:line="300" w:lineRule="auto"/>
        <w:rPr>
          <w:rFonts w:ascii="宋体" w:eastAsia="宋体" w:hAnsi="宋体"/>
          <w:color w:val="000000" w:themeColor="text1"/>
          <w:szCs w:val="21"/>
        </w:rPr>
      </w:pPr>
      <w:hyperlink r:id="rId19" w:tgtFrame="https://item.jd.com/_blank" w:history="1">
        <w:r>
          <w:rPr>
            <w:rFonts w:ascii="宋体" w:eastAsia="宋体" w:hAnsi="宋体"/>
            <w:color w:val="000000" w:themeColor="text1"/>
            <w:szCs w:val="21"/>
          </w:rPr>
          <w:t>贾熹滨</w:t>
        </w:r>
      </w:hyperlink>
      <w:r>
        <w:rPr>
          <w:rFonts w:ascii="宋体" w:eastAsia="宋体" w:hAnsi="宋体"/>
          <w:color w:val="000000" w:themeColor="text1"/>
          <w:szCs w:val="21"/>
        </w:rPr>
        <w:t>，</w:t>
      </w:r>
      <w:hyperlink r:id="rId20" w:tgtFrame="https://item.jd.com/_blank" w:history="1">
        <w:r>
          <w:rPr>
            <w:rFonts w:ascii="宋体" w:eastAsia="宋体" w:hAnsi="宋体"/>
            <w:color w:val="000000" w:themeColor="text1"/>
            <w:szCs w:val="21"/>
          </w:rPr>
          <w:t>王秀娟</w:t>
        </w:r>
      </w:hyperlink>
      <w:r>
        <w:rPr>
          <w:rFonts w:ascii="宋体" w:eastAsia="宋体" w:hAnsi="宋体"/>
          <w:color w:val="000000" w:themeColor="text1"/>
          <w:szCs w:val="21"/>
        </w:rPr>
        <w:t>，</w:t>
      </w:r>
      <w:hyperlink r:id="rId21" w:tgtFrame="https://item.jd.com/_blank" w:history="1">
        <w:r>
          <w:rPr>
            <w:rFonts w:ascii="宋体" w:eastAsia="宋体" w:hAnsi="宋体"/>
            <w:color w:val="000000" w:themeColor="text1"/>
            <w:szCs w:val="21"/>
          </w:rPr>
          <w:t>魏</w:t>
        </w:r>
        <w:proofErr w:type="gramStart"/>
        <w:r>
          <w:rPr>
            <w:rFonts w:ascii="宋体" w:eastAsia="宋体" w:hAnsi="宋体"/>
            <w:color w:val="000000" w:themeColor="text1"/>
            <w:szCs w:val="21"/>
          </w:rPr>
          <w:t>坚</w:t>
        </w:r>
        <w:proofErr w:type="gramEnd"/>
        <w:r>
          <w:rPr>
            <w:rFonts w:ascii="宋体" w:eastAsia="宋体" w:hAnsi="宋体"/>
            <w:color w:val="000000" w:themeColor="text1"/>
            <w:szCs w:val="21"/>
          </w:rPr>
          <w:t>华</w:t>
        </w:r>
      </w:hyperlink>
      <w:r>
        <w:rPr>
          <w:rFonts w:ascii="宋体" w:eastAsia="宋体" w:hAnsi="宋体" w:hint="eastAsia"/>
          <w:color w:val="000000" w:themeColor="text1"/>
          <w:szCs w:val="21"/>
        </w:rPr>
        <w:t>，数字逻辑基础与Verilog硬件描述语言</w:t>
      </w:r>
      <w:r>
        <w:rPr>
          <w:rFonts w:ascii="宋体" w:eastAsia="宋体" w:hAnsi="宋体"/>
          <w:color w:val="000000" w:themeColor="text1"/>
          <w:szCs w:val="21"/>
        </w:rPr>
        <w:t>，</w:t>
      </w:r>
      <w:r>
        <w:rPr>
          <w:rFonts w:ascii="宋体" w:eastAsia="宋体" w:hAnsi="宋体" w:hint="eastAsia"/>
          <w:color w:val="000000" w:themeColor="text1"/>
          <w:szCs w:val="21"/>
        </w:rPr>
        <w:t>清华大学</w:t>
      </w:r>
      <w:r>
        <w:rPr>
          <w:rFonts w:ascii="宋体" w:eastAsia="宋体" w:hAnsi="宋体"/>
          <w:color w:val="000000" w:themeColor="text1"/>
          <w:szCs w:val="21"/>
        </w:rPr>
        <w:t>出版社，</w:t>
      </w:r>
      <w:r>
        <w:rPr>
          <w:rFonts w:ascii="宋体" w:eastAsia="宋体" w:hAnsi="宋体" w:hint="eastAsia"/>
          <w:color w:val="000000" w:themeColor="text1"/>
          <w:szCs w:val="21"/>
        </w:rPr>
        <w:t>2012</w:t>
      </w:r>
      <w:r>
        <w:rPr>
          <w:rFonts w:ascii="宋体" w:eastAsia="宋体" w:hAnsi="宋体"/>
          <w:color w:val="000000" w:themeColor="text1"/>
          <w:szCs w:val="21"/>
        </w:rPr>
        <w:t>年</w:t>
      </w:r>
      <w:r>
        <w:rPr>
          <w:rFonts w:ascii="宋体" w:eastAsia="宋体" w:hAnsi="宋体" w:hint="eastAsia"/>
          <w:color w:val="000000" w:themeColor="text1"/>
          <w:szCs w:val="21"/>
        </w:rPr>
        <w:t>8</w:t>
      </w:r>
      <w:r>
        <w:rPr>
          <w:rFonts w:ascii="宋体" w:eastAsia="宋体" w:hAnsi="宋体"/>
          <w:color w:val="000000" w:themeColor="text1"/>
          <w:szCs w:val="21"/>
        </w:rPr>
        <w:t>月</w:t>
      </w:r>
      <w:r>
        <w:rPr>
          <w:rFonts w:ascii="宋体" w:eastAsia="宋体" w:hAnsi="宋体" w:hint="eastAsia"/>
          <w:color w:val="000000" w:themeColor="text1"/>
          <w:szCs w:val="21"/>
        </w:rPr>
        <w:t>。</w:t>
      </w:r>
    </w:p>
    <w:p w14:paraId="62B1001B" w14:textId="77777777" w:rsidR="003A5921" w:rsidRDefault="003A5921">
      <w:pPr>
        <w:pStyle w:val="a5"/>
        <w:spacing w:line="300" w:lineRule="auto"/>
        <w:rPr>
          <w:rFonts w:hAnsi="宋体"/>
          <w:b/>
          <w:color w:val="000000" w:themeColor="text1"/>
          <w:szCs w:val="21"/>
        </w:rPr>
      </w:pPr>
    </w:p>
    <w:p w14:paraId="3B5DF7B5"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1EF4A3D0" w14:textId="77777777" w:rsidR="003A5921" w:rsidRDefault="00000000">
      <w:pPr>
        <w:pStyle w:val="ae"/>
        <w:spacing w:line="300" w:lineRule="auto"/>
        <w:rPr>
          <w:color w:val="000000" w:themeColor="text1"/>
        </w:rPr>
      </w:pPr>
      <w:bookmarkStart w:id="58" w:name="_Toc81206376"/>
      <w:r>
        <w:rPr>
          <w:color w:val="000000" w:themeColor="text1"/>
        </w:rPr>
        <w:lastRenderedPageBreak/>
        <w:t xml:space="preserve">0008153 </w:t>
      </w:r>
      <w:r>
        <w:rPr>
          <w:rFonts w:hint="eastAsia"/>
          <w:color w:val="000000" w:themeColor="text1"/>
        </w:rPr>
        <w:t>计算机网络实验</w:t>
      </w:r>
      <w:bookmarkEnd w:id="58"/>
    </w:p>
    <w:p w14:paraId="2A3D19D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0008153</w:t>
      </w:r>
    </w:p>
    <w:p w14:paraId="0515E8B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计算机网络实验</w:t>
      </w:r>
    </w:p>
    <w:p w14:paraId="348D5526"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英文名称：</w:t>
      </w:r>
      <w:r>
        <w:rPr>
          <w:rFonts w:ascii="Times New Roman" w:hAnsi="Times New Roman"/>
          <w:color w:val="000000" w:themeColor="text1"/>
          <w:szCs w:val="21"/>
        </w:rPr>
        <w:t>Computer Networks Experiments</w:t>
      </w:r>
    </w:p>
    <w:p w14:paraId="2D087423"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实践环节必修课</w:t>
      </w:r>
    </w:p>
    <w:p w14:paraId="385C3AAE"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1.</w:t>
      </w:r>
      <w:r>
        <w:rPr>
          <w:rFonts w:ascii="Times New Roman" w:hAnsi="Times New Roman"/>
          <w:color w:val="000000" w:themeColor="text1"/>
          <w:szCs w:val="21"/>
        </w:rPr>
        <w:t xml:space="preserve">0 </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 xml:space="preserve"> </w:t>
      </w:r>
      <w:r>
        <w:rPr>
          <w:rFonts w:ascii="Times New Roman" w:hAnsi="Times New Roman" w:hint="eastAsia"/>
          <w:color w:val="000000" w:themeColor="text1"/>
          <w:szCs w:val="21"/>
        </w:rPr>
        <w:t>32</w:t>
      </w:r>
    </w:p>
    <w:p w14:paraId="4544087E"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5E06971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计算机网络（双语）</w:t>
      </w:r>
    </w:p>
    <w:p w14:paraId="3DDF854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平时成绩+实验报告</w:t>
      </w:r>
    </w:p>
    <w:p w14:paraId="4309D867"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r>
        <w:rPr>
          <w:rFonts w:hAnsi="宋体"/>
          <w:color w:val="000000" w:themeColor="text1"/>
          <w:szCs w:val="21"/>
        </w:rPr>
        <w:t xml:space="preserve"> </w:t>
      </w:r>
    </w:p>
    <w:p w14:paraId="6BBFC3CD"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计算机网络实验</w:t>
      </w:r>
      <w:r>
        <w:rPr>
          <w:rFonts w:ascii="宋体" w:eastAsia="宋体" w:hAnsi="宋体"/>
          <w:color w:val="000000" w:themeColor="text1"/>
          <w:szCs w:val="21"/>
        </w:rPr>
        <w:t>是</w:t>
      </w:r>
      <w:r>
        <w:rPr>
          <w:rFonts w:ascii="宋体" w:eastAsia="宋体" w:hAnsi="宋体" w:hint="eastAsia"/>
          <w:color w:val="000000" w:themeColor="text1"/>
          <w:szCs w:val="21"/>
        </w:rPr>
        <w:t>信息学部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实践环节必修课</w:t>
      </w:r>
      <w:r>
        <w:rPr>
          <w:rFonts w:ascii="宋体" w:eastAsia="宋体" w:hAnsi="宋体"/>
          <w:color w:val="000000" w:themeColor="text1"/>
          <w:szCs w:val="21"/>
        </w:rPr>
        <w:t>。本课程的任务是</w:t>
      </w:r>
      <w:r>
        <w:rPr>
          <w:rFonts w:ascii="宋体" w:eastAsia="宋体" w:hAnsi="宋体" w:hint="eastAsia"/>
          <w:color w:val="000000" w:themeColor="text1"/>
          <w:szCs w:val="21"/>
        </w:rPr>
        <w:t>为后续的信息安全课程打下基础，</w:t>
      </w:r>
      <w:r>
        <w:rPr>
          <w:rFonts w:ascii="宋体" w:eastAsia="宋体" w:hAnsi="宋体" w:cs="Arial" w:hint="eastAsia"/>
          <w:color w:val="000000" w:themeColor="text1"/>
          <w:szCs w:val="21"/>
          <w:shd w:val="clear" w:color="auto" w:fill="FFFFFF"/>
        </w:rPr>
        <w:t>使</w:t>
      </w:r>
      <w:r>
        <w:rPr>
          <w:rFonts w:ascii="宋体" w:eastAsia="宋体" w:hAnsi="宋体" w:hint="eastAsia"/>
          <w:color w:val="000000" w:themeColor="text1"/>
        </w:rPr>
        <w:t>学生在掌握计算机网络的基本工作原理、基本理论的基础上具备一定的网络工程实践能力</w:t>
      </w:r>
      <w:r>
        <w:rPr>
          <w:rFonts w:ascii="宋体" w:eastAsia="宋体" w:hAnsi="宋体"/>
          <w:color w:val="000000" w:themeColor="text1"/>
          <w:szCs w:val="21"/>
        </w:rPr>
        <w:t>。教学内容重点：</w:t>
      </w:r>
      <w:r>
        <w:rPr>
          <w:rFonts w:ascii="宋体" w:eastAsia="宋体" w:hAnsi="宋体" w:hint="eastAsia"/>
          <w:color w:val="000000" w:themeColor="text1"/>
          <w:szCs w:val="21"/>
        </w:rPr>
        <w:t>局域网的构建、企业交换网络的设计与实现、小型安全网络的设计与实现、广域网协议实践</w:t>
      </w:r>
      <w:r>
        <w:rPr>
          <w:rFonts w:ascii="宋体" w:eastAsia="宋体" w:hAnsi="宋体"/>
          <w:color w:val="000000" w:themeColor="text1"/>
          <w:szCs w:val="21"/>
        </w:rPr>
        <w:t>。教学内容的难点：</w:t>
      </w:r>
      <w:r>
        <w:rPr>
          <w:rFonts w:ascii="宋体" w:eastAsia="宋体" w:hAnsi="宋体" w:hint="eastAsia"/>
          <w:color w:val="000000" w:themeColor="text1"/>
          <w:szCs w:val="21"/>
        </w:rPr>
        <w:t>对各种网络协议进行设计与实现，增强学生深入理解理论知识的能力；对计算机网络互联的综合设计，培养学生的网络互联工程设计能力；对中小型企业网络的设计与实现，提高学生解决实际网络工程问题的能力。</w:t>
      </w:r>
    </w:p>
    <w:p w14:paraId="36C78E41" w14:textId="77777777" w:rsidR="003A5921" w:rsidRDefault="003A5921">
      <w:pPr>
        <w:pStyle w:val="a5"/>
        <w:spacing w:line="300" w:lineRule="auto"/>
        <w:rPr>
          <w:rFonts w:hAnsi="宋体"/>
          <w:b/>
          <w:color w:val="000000" w:themeColor="text1"/>
        </w:rPr>
      </w:pPr>
    </w:p>
    <w:p w14:paraId="20A913FB" w14:textId="77777777" w:rsidR="003A5921" w:rsidRDefault="003A5921">
      <w:pPr>
        <w:pStyle w:val="a5"/>
        <w:spacing w:line="300" w:lineRule="auto"/>
        <w:rPr>
          <w:rFonts w:hAnsi="宋体"/>
          <w:b/>
          <w:color w:val="000000" w:themeColor="text1"/>
          <w:szCs w:val="21"/>
        </w:rPr>
      </w:pPr>
    </w:p>
    <w:p w14:paraId="117038C9"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193F3E21" w14:textId="77777777" w:rsidR="003A5921" w:rsidRDefault="00000000">
      <w:pPr>
        <w:pStyle w:val="ae"/>
        <w:spacing w:line="300" w:lineRule="auto"/>
        <w:rPr>
          <w:rFonts w:ascii="宋体" w:hAnsi="宋体"/>
          <w:color w:val="000000" w:themeColor="text1"/>
        </w:rPr>
      </w:pPr>
      <w:bookmarkStart w:id="59" w:name="_Toc81206378"/>
      <w:bookmarkStart w:id="60" w:name="_Hlk79607274"/>
      <w:r>
        <w:rPr>
          <w:color w:val="000000" w:themeColor="text1"/>
        </w:rPr>
        <w:lastRenderedPageBreak/>
        <w:t>0007375</w:t>
      </w:r>
      <w:r>
        <w:rPr>
          <w:rFonts w:ascii="宋体" w:hAnsi="宋体"/>
          <w:color w:val="000000" w:themeColor="text1"/>
        </w:rPr>
        <w:t xml:space="preserve"> </w:t>
      </w:r>
      <w:r>
        <w:rPr>
          <w:rFonts w:ascii="宋体" w:hAnsi="宋体" w:hint="eastAsia"/>
          <w:color w:val="000000" w:themeColor="text1"/>
        </w:rPr>
        <w:t>计算机组成原理课设</w:t>
      </w:r>
      <w:bookmarkEnd w:id="59"/>
    </w:p>
    <w:p w14:paraId="2A3F39E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0007375</w:t>
      </w:r>
    </w:p>
    <w:p w14:paraId="569E0CF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计算机组成原理课设</w:t>
      </w:r>
    </w:p>
    <w:p w14:paraId="08635D3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Principles of Computer Organization Project</w:t>
      </w:r>
    </w:p>
    <w:p w14:paraId="66FB840E"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实践环节必修课</w:t>
      </w:r>
    </w:p>
    <w:p w14:paraId="5A060A11"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1.5</w:t>
      </w:r>
      <w:r>
        <w:rPr>
          <w:rFonts w:ascii="Times New Roman" w:hAnsi="Times New Roman"/>
          <w:color w:val="000000" w:themeColor="text1"/>
          <w:szCs w:val="21"/>
        </w:rPr>
        <w:t xml:space="preserve">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45</w:t>
      </w:r>
    </w:p>
    <w:p w14:paraId="34BD071E"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bookmarkStart w:id="61" w:name="_Hlk79760843"/>
      <w:r>
        <w:rPr>
          <w:rStyle w:val="af1"/>
          <w:rFonts w:hAnsi="宋体" w:hint="eastAsia"/>
          <w:color w:val="000000" w:themeColor="text1"/>
        </w:rPr>
        <w:t>计算机科学与技术（实验班）专业、</w:t>
      </w:r>
      <w:r>
        <w:rPr>
          <w:rFonts w:hAnsi="宋体" w:hint="eastAsia"/>
          <w:color w:val="000000" w:themeColor="text1"/>
          <w:szCs w:val="21"/>
        </w:rPr>
        <w:t>计算机科学与技术专业、信息安全（实验班）专业、物联网工程专业本科生</w:t>
      </w:r>
      <w:bookmarkEnd w:id="61"/>
    </w:p>
    <w:p w14:paraId="52C6D4A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计算机组成原理</w:t>
      </w:r>
    </w:p>
    <w:p w14:paraId="30D9D55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w:t>
      </w:r>
      <w:proofErr w:type="gramStart"/>
      <w:r>
        <w:rPr>
          <w:rFonts w:hAnsi="宋体" w:hint="eastAsia"/>
          <w:color w:val="000000" w:themeColor="text1"/>
          <w:szCs w:val="21"/>
        </w:rPr>
        <w:t>课设任务</w:t>
      </w:r>
      <w:proofErr w:type="gramEnd"/>
      <w:r>
        <w:rPr>
          <w:rFonts w:hAnsi="宋体" w:hint="eastAsia"/>
          <w:color w:val="000000" w:themeColor="text1"/>
          <w:szCs w:val="21"/>
        </w:rPr>
        <w:t>正确性检查成绩+课程设计报告</w:t>
      </w:r>
    </w:p>
    <w:p w14:paraId="2FD9C13F"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4FD75D89" w14:textId="77777777" w:rsidR="003A5921" w:rsidRDefault="00000000">
      <w:pPr>
        <w:spacing w:line="300" w:lineRule="auto"/>
        <w:ind w:firstLine="420"/>
        <w:rPr>
          <w:rFonts w:ascii="宋体" w:eastAsia="宋体" w:hAnsi="宋体"/>
          <w:color w:val="000000" w:themeColor="text1"/>
        </w:rPr>
      </w:pPr>
      <w:r>
        <w:rPr>
          <w:rFonts w:ascii="宋体" w:eastAsia="宋体" w:hAnsi="宋体" w:hint="eastAsia"/>
          <w:color w:val="000000" w:themeColor="text1"/>
        </w:rPr>
        <w:t>本课程设计是在“计算机组成原理”课程开设后，单独为学生开设的一门以动手实践为主的课程，旨在引导学生在系统级上认识计算机整机体系，理解并掌握计算机</w:t>
      </w:r>
      <w:proofErr w:type="gramStart"/>
      <w:r>
        <w:rPr>
          <w:rFonts w:ascii="宋体" w:eastAsia="宋体" w:hAnsi="宋体" w:hint="eastAsia"/>
          <w:color w:val="000000" w:themeColor="text1"/>
        </w:rPr>
        <w:t>各核心</w:t>
      </w:r>
      <w:proofErr w:type="gramEnd"/>
      <w:r>
        <w:rPr>
          <w:rFonts w:ascii="宋体" w:eastAsia="宋体" w:hAnsi="宋体" w:hint="eastAsia"/>
          <w:color w:val="000000" w:themeColor="text1"/>
        </w:rPr>
        <w:t>组成部件的工作原理，培养学生系统及工程设计能力。本课程设计的主要目的是在EDA平台以及硬件实验箱上进行一台简单MIPS体系架构模型机的设计、封装和调试。通过模型机的设计与实现，使学生将理论课上学到的计算机组成的知识融会贯通，建立起计算机整机的概念，并加深对计算机“时空”概念的理解，同时学习设计、实现及调试计算机整机系统的基本步骤和方法，提高分析问题和解决问题的能力，为提高学生的计算机硬件动手实践能力打下坚实的基础。</w:t>
      </w:r>
    </w:p>
    <w:p w14:paraId="142C2DD5"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7DE70EC7" w14:textId="77777777" w:rsidR="003A5921" w:rsidRDefault="00000000">
      <w:pPr>
        <w:adjustRightInd w:val="0"/>
        <w:spacing w:line="300" w:lineRule="auto"/>
        <w:rPr>
          <w:rFonts w:ascii="宋体" w:eastAsia="宋体" w:hAnsi="宋体"/>
          <w:b/>
          <w:color w:val="000000" w:themeColor="text1"/>
          <w:szCs w:val="21"/>
        </w:rPr>
      </w:pPr>
      <w:r>
        <w:rPr>
          <w:rStyle w:val="af1"/>
          <w:rFonts w:ascii="宋体" w:hAnsi="宋体"/>
          <w:color w:val="000000" w:themeColor="text1"/>
        </w:rPr>
        <w:t>[1]</w:t>
      </w:r>
      <w:r>
        <w:rPr>
          <w:rStyle w:val="af1"/>
          <w:rFonts w:ascii="宋体" w:hAnsi="宋体" w:hint="eastAsia"/>
          <w:color w:val="000000" w:themeColor="text1"/>
        </w:rPr>
        <w:t>[美] 戴维·A. 帕特森（David A. Patterson）, 约翰·L. 亨尼斯(John L. Hennessy). 计算机组成与设计：硬件、软件接口（英文版-原书第4版）. 机械工业出版社，2012</w:t>
      </w:r>
    </w:p>
    <w:p w14:paraId="242EF6A9"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38B9695E" w14:textId="77777777" w:rsidR="003A5921" w:rsidRDefault="00000000">
      <w:pPr>
        <w:pStyle w:val="ae"/>
        <w:spacing w:line="300" w:lineRule="auto"/>
        <w:rPr>
          <w:rFonts w:ascii="宋体" w:hAnsi="宋体"/>
          <w:color w:val="000000" w:themeColor="text1"/>
        </w:rPr>
      </w:pPr>
      <w:bookmarkStart w:id="62" w:name="_Toc81206380"/>
      <w:r>
        <w:rPr>
          <w:rFonts w:ascii="宋体" w:hAnsi="宋体" w:hint="eastAsia"/>
          <w:color w:val="000000" w:themeColor="text1"/>
        </w:rPr>
        <w:lastRenderedPageBreak/>
        <w:t>0</w:t>
      </w:r>
      <w:r>
        <w:rPr>
          <w:rFonts w:ascii="宋体" w:hAnsi="宋体"/>
          <w:color w:val="000000" w:themeColor="text1"/>
        </w:rPr>
        <w:t xml:space="preserve">002761 </w:t>
      </w:r>
      <w:proofErr w:type="gramStart"/>
      <w:r>
        <w:rPr>
          <w:rFonts w:ascii="宋体" w:hAnsi="宋体" w:hint="eastAsia"/>
          <w:color w:val="000000" w:themeColor="text1"/>
        </w:rPr>
        <w:t>数据结构课设Ⅰ</w:t>
      </w:r>
      <w:bookmarkEnd w:id="62"/>
      <w:proofErr w:type="gramEnd"/>
    </w:p>
    <w:p w14:paraId="3C0C08E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hAnsi="宋体" w:hint="eastAsia"/>
          <w:color w:val="000000" w:themeColor="text1"/>
          <w:szCs w:val="21"/>
        </w:rPr>
        <w:t>0002761</w:t>
      </w:r>
    </w:p>
    <w:p w14:paraId="34BF346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proofErr w:type="gramStart"/>
      <w:r>
        <w:rPr>
          <w:rFonts w:hAnsi="宋体" w:hint="eastAsia"/>
          <w:color w:val="000000" w:themeColor="text1"/>
          <w:szCs w:val="21"/>
        </w:rPr>
        <w:t>数据结构课设Ⅰ</w:t>
      </w:r>
      <w:proofErr w:type="gramEnd"/>
    </w:p>
    <w:p w14:paraId="264A3820"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英文名称：</w:t>
      </w:r>
      <w:r>
        <w:rPr>
          <w:rFonts w:ascii="Times New Roman" w:hAnsi="Times New Roman"/>
          <w:color w:val="000000" w:themeColor="text1"/>
          <w:szCs w:val="21"/>
        </w:rPr>
        <w:t>Curriculum Design for Data Structure</w:t>
      </w:r>
    </w:p>
    <w:p w14:paraId="0857DBE6"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实践环节必修课</w:t>
      </w:r>
    </w:p>
    <w:p w14:paraId="2D9BC9D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2.</w:t>
      </w:r>
      <w:r>
        <w:rPr>
          <w:rFonts w:hAnsi="宋体"/>
          <w:color w:val="000000" w:themeColor="text1"/>
          <w:szCs w:val="21"/>
        </w:rPr>
        <w:t xml:space="preserve">0       </w:t>
      </w:r>
      <w:r>
        <w:rPr>
          <w:rFonts w:hAnsi="宋体"/>
          <w:b/>
          <w:color w:val="000000" w:themeColor="text1"/>
          <w:szCs w:val="21"/>
        </w:rPr>
        <w:t>总学时：</w:t>
      </w:r>
      <w:r>
        <w:rPr>
          <w:rFonts w:hAnsi="宋体"/>
          <w:color w:val="000000" w:themeColor="text1"/>
          <w:szCs w:val="21"/>
        </w:rPr>
        <w:t xml:space="preserve"> </w:t>
      </w:r>
      <w:r>
        <w:rPr>
          <w:rFonts w:hAnsi="宋体" w:hint="eastAsia"/>
          <w:color w:val="000000" w:themeColor="text1"/>
          <w:szCs w:val="21"/>
        </w:rPr>
        <w:t>60</w:t>
      </w:r>
    </w:p>
    <w:p w14:paraId="4C9B1B4A"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bookmarkStart w:id="63" w:name="_Hlk79760997"/>
      <w:r>
        <w:rPr>
          <w:rStyle w:val="af1"/>
          <w:rFonts w:hAnsi="宋体" w:hint="eastAsia"/>
          <w:color w:val="000000" w:themeColor="text1"/>
        </w:rPr>
        <w:t>计算机科学与技术（实验班）专业、</w:t>
      </w:r>
      <w:r>
        <w:rPr>
          <w:rFonts w:hAnsi="宋体" w:hint="eastAsia"/>
          <w:color w:val="000000" w:themeColor="text1"/>
          <w:szCs w:val="21"/>
        </w:rPr>
        <w:t>计算机科学与技术专业、信息安全（实验班）专业、物联网工程专业本科生</w:t>
      </w:r>
      <w:bookmarkEnd w:id="63"/>
    </w:p>
    <w:p w14:paraId="7572CC1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高级语言程序设计，数据结构与算法</w:t>
      </w:r>
    </w:p>
    <w:p w14:paraId="500C388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工程实现</w:t>
      </w:r>
    </w:p>
    <w:p w14:paraId="7FE1EA29"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18E1138B" w14:textId="77777777" w:rsidR="003A5921" w:rsidRDefault="00000000">
      <w:pPr>
        <w:spacing w:line="300" w:lineRule="auto"/>
        <w:ind w:firstLine="420"/>
        <w:rPr>
          <w:rFonts w:ascii="宋体" w:eastAsia="宋体" w:hAnsi="宋体"/>
          <w:color w:val="000000" w:themeColor="text1"/>
          <w:szCs w:val="21"/>
        </w:rPr>
      </w:pPr>
      <w:proofErr w:type="gramStart"/>
      <w:r>
        <w:rPr>
          <w:rFonts w:ascii="宋体" w:eastAsia="宋体" w:hAnsi="宋体" w:hint="eastAsia"/>
          <w:color w:val="000000" w:themeColor="text1"/>
          <w:szCs w:val="21"/>
        </w:rPr>
        <w:t>数据结构课设</w:t>
      </w:r>
      <w:r>
        <w:rPr>
          <w:rFonts w:ascii="宋体" w:eastAsia="宋体" w:hAnsi="宋体"/>
          <w:color w:val="000000" w:themeColor="text1"/>
          <w:szCs w:val="21"/>
        </w:rPr>
        <w:t>是</w:t>
      </w:r>
      <w:proofErr w:type="gramEnd"/>
      <w:r>
        <w:rPr>
          <w:rFonts w:ascii="宋体" w:eastAsia="宋体" w:hAnsi="宋体" w:hint="eastAsia"/>
          <w:color w:val="000000" w:themeColor="text1"/>
          <w:szCs w:val="21"/>
        </w:rPr>
        <w:t>信息学部计算机学院</w:t>
      </w:r>
      <w:r>
        <w:rPr>
          <w:rFonts w:ascii="宋体" w:eastAsia="宋体" w:hAnsi="宋体"/>
          <w:color w:val="000000" w:themeColor="text1"/>
          <w:szCs w:val="21"/>
        </w:rPr>
        <w:t>为</w:t>
      </w:r>
      <w:r>
        <w:rPr>
          <w:rFonts w:ascii="宋体" w:eastAsia="宋体" w:hAnsi="宋体" w:hint="eastAsia"/>
          <w:color w:val="000000" w:themeColor="text1"/>
          <w:szCs w:val="21"/>
        </w:rPr>
        <w:t>计算机科学与技术、物联网工程、信息安全专业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实践课程</w:t>
      </w:r>
      <w:r>
        <w:rPr>
          <w:rFonts w:ascii="宋体" w:eastAsia="宋体" w:hAnsi="宋体"/>
          <w:color w:val="000000" w:themeColor="text1"/>
          <w:szCs w:val="21"/>
        </w:rPr>
        <w:t>类型。</w:t>
      </w:r>
      <w:r>
        <w:rPr>
          <w:rFonts w:ascii="宋体" w:eastAsia="宋体" w:hAnsi="宋体" w:hint="eastAsia"/>
          <w:color w:val="000000" w:themeColor="text1"/>
          <w:szCs w:val="21"/>
        </w:rPr>
        <w:t>本课程是一个综合性的实践教学环节，其目的是让学生运用所学知识上机解决与实际应用结合紧密的、规模较大的问题。通过分析、设计、编码、调试等各个环节的训练，使学生深刻理解、牢固掌握、综合应用数据结构和算法设计技术，增强分析、解决实际问题的能力，培养项目管理能力和团队合作精神等软件工作者的综合素质。</w:t>
      </w:r>
    </w:p>
    <w:p w14:paraId="0DB77DA9" w14:textId="77777777" w:rsidR="003A5921" w:rsidRDefault="00000000">
      <w:pPr>
        <w:spacing w:line="300" w:lineRule="auto"/>
        <w:ind w:firstLineChars="200" w:firstLine="420"/>
        <w:rPr>
          <w:rFonts w:ascii="宋体" w:eastAsia="宋体" w:hAnsi="宋体"/>
          <w:color w:val="000000" w:themeColor="text1"/>
          <w:szCs w:val="21"/>
        </w:rPr>
      </w:pPr>
      <w:r>
        <w:rPr>
          <w:rFonts w:ascii="宋体" w:eastAsia="宋体" w:hAnsi="宋体" w:hint="eastAsia"/>
          <w:color w:val="000000" w:themeColor="text1"/>
          <w:szCs w:val="21"/>
        </w:rPr>
        <w:t>课程设计所安排的题目，在难度和深度方面都大于课内的上机训练，要求最终提交一个具有一定实用价值、界面友好、功能完整、基本可靠的</w:t>
      </w:r>
      <w:proofErr w:type="gramStart"/>
      <w:r>
        <w:rPr>
          <w:rFonts w:ascii="宋体" w:eastAsia="宋体" w:hAnsi="宋体" w:hint="eastAsia"/>
          <w:color w:val="000000" w:themeColor="text1"/>
          <w:szCs w:val="21"/>
        </w:rPr>
        <w:t>的</w:t>
      </w:r>
      <w:proofErr w:type="gramEnd"/>
      <w:r>
        <w:rPr>
          <w:rFonts w:ascii="宋体" w:eastAsia="宋体" w:hAnsi="宋体" w:hint="eastAsia"/>
          <w:color w:val="000000" w:themeColor="text1"/>
          <w:szCs w:val="21"/>
        </w:rPr>
        <w:t>应用程序，从而体现数据结构与算法设计的重要作用。</w:t>
      </w:r>
    </w:p>
    <w:p w14:paraId="535C7EC8"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1E7895F3"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[1] 张铭、王腾蛟、赵海燕，数据结构与算法，高等教育出版社，2011年1月。</w:t>
      </w:r>
    </w:p>
    <w:p w14:paraId="131D5635"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[2] 严蔚敏、吴为民，数据结构（C语言版），</w:t>
      </w:r>
      <w:r>
        <w:rPr>
          <w:rFonts w:ascii="宋体" w:hAnsi="宋体" w:hint="eastAsia"/>
          <w:color w:val="000000" w:themeColor="text1"/>
        </w:rPr>
        <w:t>人民邮电</w:t>
      </w:r>
      <w:r>
        <w:rPr>
          <w:rFonts w:ascii="宋体" w:hAnsi="宋体"/>
          <w:color w:val="000000" w:themeColor="text1"/>
        </w:rPr>
        <w:t>出版社，</w:t>
      </w:r>
      <w:r>
        <w:rPr>
          <w:rFonts w:ascii="宋体" w:hAnsi="宋体" w:hint="eastAsia"/>
          <w:color w:val="000000" w:themeColor="text1"/>
        </w:rPr>
        <w:t>201</w:t>
      </w:r>
      <w:r>
        <w:rPr>
          <w:rFonts w:ascii="宋体" w:hAnsi="宋体"/>
          <w:color w:val="000000" w:themeColor="text1"/>
        </w:rPr>
        <w:t>7年</w:t>
      </w:r>
      <w:r>
        <w:rPr>
          <w:rFonts w:ascii="宋体" w:hAnsi="宋体" w:hint="eastAsia"/>
          <w:color w:val="000000" w:themeColor="text1"/>
        </w:rPr>
        <w:t>8</w:t>
      </w:r>
      <w:r>
        <w:rPr>
          <w:rFonts w:ascii="宋体" w:hAnsi="宋体"/>
          <w:color w:val="000000" w:themeColor="text1"/>
        </w:rPr>
        <w:t>月。</w:t>
      </w:r>
    </w:p>
    <w:p w14:paraId="6780FB4E"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[3] 张乃孝、裘宗燕，数据结构—C++与面向对象的途径，高等教育出版社，2003年4月。</w:t>
      </w:r>
    </w:p>
    <w:p w14:paraId="5A35C72F"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[4] Clifford A S. 数据结构与算法（C++）2版，电子工业出版社，2010年1月。</w:t>
      </w:r>
    </w:p>
    <w:p w14:paraId="5C274CD6"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[5] Michael Main, Data Structures &amp; Other Object Using C++(3</w:t>
      </w:r>
      <w:r>
        <w:rPr>
          <w:rFonts w:ascii="宋体" w:hAnsi="宋体"/>
          <w:color w:val="000000" w:themeColor="text1"/>
          <w:vertAlign w:val="superscript"/>
        </w:rPr>
        <w:t>Rd</w:t>
      </w:r>
      <w:r>
        <w:rPr>
          <w:rFonts w:ascii="宋体" w:hAnsi="宋体"/>
          <w:color w:val="000000" w:themeColor="text1"/>
        </w:rPr>
        <w:t xml:space="preserve"> Edition)，清华大学出版社，2007年1月。</w:t>
      </w:r>
    </w:p>
    <w:p w14:paraId="6ABB83C2"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[6] </w:t>
      </w:r>
      <w:r>
        <w:rPr>
          <w:rFonts w:ascii="宋体" w:hAnsi="宋体" w:hint="eastAsia"/>
          <w:color w:val="000000" w:themeColor="text1"/>
        </w:rPr>
        <w:t xml:space="preserve">Allen </w:t>
      </w:r>
      <w:proofErr w:type="spellStart"/>
      <w:r>
        <w:rPr>
          <w:rFonts w:ascii="宋体" w:hAnsi="宋体" w:hint="eastAsia"/>
          <w:color w:val="000000" w:themeColor="text1"/>
        </w:rPr>
        <w:t>B.Downey</w:t>
      </w:r>
      <w:proofErr w:type="spellEnd"/>
      <w:r>
        <w:rPr>
          <w:rFonts w:ascii="宋体" w:hAnsi="宋体" w:hint="eastAsia"/>
          <w:color w:val="000000" w:themeColor="text1"/>
        </w:rPr>
        <w:t>，数据结构与算法Java语言描述，北京，中国电力出版社，2018年9月。</w:t>
      </w:r>
    </w:p>
    <w:p w14:paraId="36BA9766"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2F4EE971" w14:textId="77777777" w:rsidR="003A5921" w:rsidRDefault="00000000">
      <w:pPr>
        <w:pStyle w:val="ae"/>
        <w:spacing w:line="300" w:lineRule="auto"/>
        <w:rPr>
          <w:color w:val="000000" w:themeColor="text1"/>
        </w:rPr>
      </w:pPr>
      <w:bookmarkStart w:id="64" w:name="_Toc81206382"/>
      <w:r>
        <w:rPr>
          <w:color w:val="000000" w:themeColor="text1"/>
        </w:rPr>
        <w:lastRenderedPageBreak/>
        <w:t>0010694</w:t>
      </w:r>
      <w:bookmarkEnd w:id="60"/>
      <w:r>
        <w:rPr>
          <w:color w:val="000000" w:themeColor="text1"/>
        </w:rPr>
        <w:t xml:space="preserve"> </w:t>
      </w:r>
      <w:r>
        <w:rPr>
          <w:rFonts w:hint="eastAsia"/>
          <w:color w:val="000000" w:themeColor="text1"/>
        </w:rPr>
        <w:t>系统安全综合课程设计</w:t>
      </w:r>
      <w:r>
        <w:rPr>
          <w:rFonts w:ascii="宋体" w:hAnsi="宋体" w:hint="eastAsia"/>
          <w:color w:val="000000" w:themeColor="text1"/>
        </w:rPr>
        <w:t>Ⅰ</w:t>
      </w:r>
      <w:bookmarkEnd w:id="64"/>
    </w:p>
    <w:p w14:paraId="015E4F2C"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课程编码</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Times New Roman" w:eastAsia="宋体" w:hAnsi="Times New Roman" w:cs="Times New Roman"/>
          <w:color w:val="000000" w:themeColor="text1"/>
          <w:szCs w:val="21"/>
        </w:rPr>
        <w:t>0010694</w:t>
      </w:r>
    </w:p>
    <w:p w14:paraId="1A100A87"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课程名称</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宋体" w:eastAsia="宋体" w:hAnsi="宋体" w:hint="eastAsia"/>
          <w:color w:val="000000" w:themeColor="text1"/>
          <w:szCs w:val="21"/>
        </w:rPr>
        <w:t>系统安全综合课程设计Ⅰ</w:t>
      </w:r>
    </w:p>
    <w:p w14:paraId="747091B7"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英文名称：</w:t>
      </w:r>
      <w:r>
        <w:rPr>
          <w:rFonts w:ascii="Times New Roman" w:eastAsia="宋体" w:hAnsi="Times New Roman" w:cs="Times New Roman" w:hint="eastAsia"/>
          <w:color w:val="000000" w:themeColor="text1"/>
          <w:szCs w:val="21"/>
        </w:rPr>
        <w:t>Integrated Design on System</w:t>
      </w:r>
      <w:r>
        <w:rPr>
          <w:rFonts w:ascii="Times New Roman" w:eastAsia="宋体" w:hAnsi="Times New Roman" w:cs="Times New Roman"/>
          <w:color w:val="000000" w:themeColor="text1"/>
          <w:szCs w:val="21"/>
        </w:rPr>
        <w:t xml:space="preserve"> security</w:t>
      </w:r>
    </w:p>
    <w:p w14:paraId="1D93196C"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课程类型：</w:t>
      </w:r>
      <w:r>
        <w:rPr>
          <w:rFonts w:ascii="宋体" w:eastAsia="宋体" w:hAnsi="宋体" w:hint="eastAsia"/>
          <w:color w:val="000000" w:themeColor="text1"/>
          <w:szCs w:val="21"/>
        </w:rPr>
        <w:t>实践环节必修课</w:t>
      </w:r>
    </w:p>
    <w:p w14:paraId="2F4310BD"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学分</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宋体" w:eastAsia="宋体" w:hAnsi="宋体" w:hint="eastAsia"/>
          <w:color w:val="000000" w:themeColor="text1"/>
          <w:szCs w:val="21"/>
        </w:rPr>
        <w:t>2</w:t>
      </w:r>
      <w:r>
        <w:rPr>
          <w:rFonts w:ascii="宋体" w:eastAsia="宋体" w:hAnsi="宋体"/>
          <w:color w:val="000000" w:themeColor="text1"/>
          <w:szCs w:val="21"/>
        </w:rPr>
        <w:t>.0</w:t>
      </w:r>
      <w:r>
        <w:rPr>
          <w:rFonts w:ascii="宋体" w:eastAsia="宋体" w:hAnsi="宋体" w:hint="eastAsia"/>
          <w:color w:val="000000" w:themeColor="text1"/>
          <w:szCs w:val="21"/>
        </w:rPr>
        <w:t xml:space="preserve">    </w:t>
      </w:r>
      <w:r>
        <w:rPr>
          <w:rFonts w:ascii="宋体" w:eastAsia="宋体" w:hAnsi="宋体" w:hint="eastAsia"/>
          <w:b/>
          <w:color w:val="000000" w:themeColor="text1"/>
          <w:szCs w:val="21"/>
        </w:rPr>
        <w:t>学时</w:t>
      </w:r>
      <w:r>
        <w:rPr>
          <w:rFonts w:ascii="宋体" w:eastAsia="宋体" w:hAnsi="宋体"/>
          <w:b/>
          <w:color w:val="000000" w:themeColor="text1"/>
          <w:szCs w:val="21"/>
        </w:rPr>
        <w:t>:</w:t>
      </w:r>
      <w:r>
        <w:rPr>
          <w:rFonts w:ascii="宋体" w:eastAsia="宋体" w:hAnsi="宋体"/>
          <w:color w:val="000000" w:themeColor="text1"/>
          <w:szCs w:val="21"/>
        </w:rPr>
        <w:t xml:space="preserve"> 60</w:t>
      </w:r>
    </w:p>
    <w:p w14:paraId="3AE5E798"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面向对象</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宋体" w:eastAsia="宋体" w:hAnsi="宋体" w:hint="eastAsia"/>
          <w:color w:val="000000" w:themeColor="text1"/>
          <w:szCs w:val="21"/>
        </w:rPr>
        <w:t>信息安全（实验班）专业本科生</w:t>
      </w:r>
    </w:p>
    <w:p w14:paraId="20F29042"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先修课程</w:t>
      </w:r>
      <w:r>
        <w:rPr>
          <w:rFonts w:ascii="宋体" w:eastAsia="宋体" w:hAnsi="宋体"/>
          <w:b/>
          <w:color w:val="000000" w:themeColor="text1"/>
          <w:szCs w:val="21"/>
        </w:rPr>
        <w:t xml:space="preserve">: </w:t>
      </w:r>
      <w:r>
        <w:rPr>
          <w:rFonts w:ascii="宋体" w:eastAsia="宋体" w:hAnsi="宋体" w:hint="eastAsia"/>
          <w:color w:val="000000" w:themeColor="text1"/>
          <w:szCs w:val="21"/>
        </w:rPr>
        <w:t>密码学Ⅰ，计算机组成原理，操作系统原理及安全</w:t>
      </w:r>
    </w:p>
    <w:p w14:paraId="1494E5E2"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考核方法</w:t>
      </w:r>
      <w:r>
        <w:rPr>
          <w:rFonts w:ascii="宋体" w:eastAsia="宋体" w:hAnsi="宋体"/>
          <w:b/>
          <w:color w:val="000000" w:themeColor="text1"/>
          <w:szCs w:val="21"/>
        </w:rPr>
        <w:t>:</w:t>
      </w:r>
      <w:r>
        <w:rPr>
          <w:rFonts w:ascii="宋体" w:eastAsia="宋体" w:hAnsi="宋体" w:hint="eastAsia"/>
          <w:b/>
          <w:color w:val="000000" w:themeColor="text1"/>
          <w:szCs w:val="21"/>
        </w:rPr>
        <w:t xml:space="preserve"> </w:t>
      </w:r>
      <w:r>
        <w:rPr>
          <w:rFonts w:ascii="宋体" w:eastAsia="宋体" w:hAnsi="宋体" w:hint="eastAsia"/>
          <w:color w:val="000000" w:themeColor="text1"/>
          <w:szCs w:val="21"/>
        </w:rPr>
        <w:t>平时成绩+线上实训+线上课设</w:t>
      </w:r>
    </w:p>
    <w:p w14:paraId="2F43C188" w14:textId="77777777" w:rsidR="003A5921" w:rsidRDefault="00000000">
      <w:pPr>
        <w:spacing w:line="300" w:lineRule="auto"/>
        <w:rPr>
          <w:rFonts w:ascii="宋体" w:eastAsia="宋体" w:hAnsi="宋体"/>
          <w:b/>
          <w:color w:val="000000" w:themeColor="text1"/>
          <w:szCs w:val="21"/>
        </w:rPr>
      </w:pPr>
      <w:r>
        <w:rPr>
          <w:rFonts w:ascii="宋体" w:eastAsia="宋体" w:hAnsi="宋体" w:hint="eastAsia"/>
          <w:b/>
          <w:color w:val="000000" w:themeColor="text1"/>
          <w:szCs w:val="21"/>
        </w:rPr>
        <w:t>课程描述</w:t>
      </w:r>
      <w:r>
        <w:rPr>
          <w:rFonts w:ascii="宋体" w:eastAsia="宋体" w:hAnsi="宋体"/>
          <w:b/>
          <w:color w:val="000000" w:themeColor="text1"/>
          <w:szCs w:val="21"/>
        </w:rPr>
        <w:t>:</w:t>
      </w:r>
      <w:r>
        <w:rPr>
          <w:rFonts w:ascii="宋体" w:eastAsia="宋体" w:hAnsi="宋体" w:hint="eastAsia"/>
          <w:b/>
          <w:color w:val="000000" w:themeColor="text1"/>
          <w:szCs w:val="21"/>
        </w:rPr>
        <w:t xml:space="preserve"> </w:t>
      </w:r>
    </w:p>
    <w:p w14:paraId="55643B3F" w14:textId="77777777" w:rsidR="003A5921" w:rsidRDefault="00000000">
      <w:pPr>
        <w:adjustRightInd w:val="0"/>
        <w:spacing w:line="300" w:lineRule="auto"/>
        <w:ind w:firstLineChars="202" w:firstLine="424"/>
        <w:rPr>
          <w:rFonts w:ascii="宋体" w:eastAsia="宋体" w:hAnsi="宋体"/>
          <w:color w:val="000000" w:themeColor="text1"/>
        </w:rPr>
      </w:pPr>
      <w:r>
        <w:rPr>
          <w:rFonts w:ascii="宋体" w:eastAsia="宋体" w:hAnsi="宋体" w:hint="eastAsia"/>
          <w:color w:val="000000" w:themeColor="text1"/>
          <w:szCs w:val="21"/>
        </w:rPr>
        <w:t>系统安全综合课程设计是计算机学院为信息安全专业本科生开设的一门实践课程，是北京工业大学信息安全的特色课程。本课程的任务是让</w:t>
      </w:r>
      <w:r>
        <w:rPr>
          <w:rFonts w:ascii="宋体" w:eastAsia="宋体" w:hAnsi="宋体" w:hint="eastAsia"/>
          <w:color w:val="000000" w:themeColor="text1"/>
        </w:rPr>
        <w:t>学生们分工协作，灵活应用多种信息安全技术，设计、开发和集成综合性安全体系以解决有应用背景的信息系统安全问题，并进行对应的测评工作。本课程巩固学生们对信息安全各方面知识的理解，让学生深入体会信息安全等级保护对系统设计的要求，培养学生们体系化、综合解决安全问题的思维方式以及相互配合、协作开发的意识。</w:t>
      </w:r>
    </w:p>
    <w:p w14:paraId="0141CC9D" w14:textId="77777777" w:rsidR="003A5921" w:rsidRDefault="00000000">
      <w:pPr>
        <w:spacing w:line="300" w:lineRule="auto"/>
        <w:rPr>
          <w:rFonts w:ascii="宋体" w:eastAsia="宋体" w:hAnsi="宋体"/>
          <w:b/>
          <w:color w:val="000000" w:themeColor="text1"/>
          <w:szCs w:val="21"/>
        </w:rPr>
      </w:pPr>
      <w:r>
        <w:rPr>
          <w:rFonts w:ascii="宋体" w:eastAsia="宋体" w:hAnsi="宋体" w:hint="eastAsia"/>
          <w:b/>
          <w:color w:val="000000" w:themeColor="text1"/>
          <w:szCs w:val="21"/>
        </w:rPr>
        <w:t>推荐教材和主要参考书：</w:t>
      </w:r>
    </w:p>
    <w:p w14:paraId="545345A7" w14:textId="77777777" w:rsidR="003A5921" w:rsidRDefault="00000000">
      <w:pPr>
        <w:spacing w:line="300" w:lineRule="auto"/>
        <w:rPr>
          <w:rFonts w:ascii="宋体" w:eastAsia="宋体" w:hAnsi="宋体"/>
          <w:b/>
          <w:color w:val="000000" w:themeColor="text1"/>
          <w:szCs w:val="21"/>
        </w:rPr>
      </w:pPr>
      <w:r>
        <w:rPr>
          <w:rFonts w:ascii="宋体" w:eastAsia="宋体" w:hAnsi="宋体" w:hint="eastAsia"/>
          <w:color w:val="000000" w:themeColor="text1"/>
          <w:szCs w:val="21"/>
        </w:rPr>
        <w:t>[1] 胡俊，沈昌祥，公备，《可信计算3</w:t>
      </w:r>
      <w:r>
        <w:rPr>
          <w:rFonts w:ascii="宋体" w:eastAsia="宋体" w:hAnsi="宋体"/>
          <w:color w:val="000000" w:themeColor="text1"/>
          <w:szCs w:val="21"/>
        </w:rPr>
        <w:t>.0</w:t>
      </w:r>
      <w:r>
        <w:rPr>
          <w:rFonts w:ascii="宋体" w:eastAsia="宋体" w:hAnsi="宋体" w:hint="eastAsia"/>
          <w:color w:val="000000" w:themeColor="text1"/>
          <w:szCs w:val="21"/>
        </w:rPr>
        <w:t>工程初步（第二版）》，人民邮电出版社，2</w:t>
      </w:r>
      <w:r>
        <w:rPr>
          <w:rFonts w:ascii="宋体" w:eastAsia="宋体" w:hAnsi="宋体"/>
          <w:color w:val="000000" w:themeColor="text1"/>
          <w:szCs w:val="21"/>
        </w:rPr>
        <w:t>018</w:t>
      </w:r>
      <w:r>
        <w:rPr>
          <w:rFonts w:ascii="宋体" w:eastAsia="宋体" w:hAnsi="宋体" w:hint="eastAsia"/>
          <w:color w:val="000000" w:themeColor="text1"/>
          <w:szCs w:val="21"/>
        </w:rPr>
        <w:t xml:space="preserve">年 </w:t>
      </w:r>
    </w:p>
    <w:p w14:paraId="19A3EE5D"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40FC2ACB" w14:textId="77777777" w:rsidR="003A5921" w:rsidRDefault="00000000">
      <w:pPr>
        <w:pStyle w:val="ae"/>
        <w:spacing w:line="300" w:lineRule="auto"/>
        <w:rPr>
          <w:color w:val="000000" w:themeColor="text1"/>
        </w:rPr>
      </w:pPr>
      <w:bookmarkStart w:id="65" w:name="_Toc81206384"/>
      <w:r>
        <w:rPr>
          <w:color w:val="000000" w:themeColor="text1"/>
        </w:rPr>
        <w:lastRenderedPageBreak/>
        <w:t xml:space="preserve">0008203 </w:t>
      </w:r>
      <w:r>
        <w:rPr>
          <w:rFonts w:hint="eastAsia"/>
          <w:color w:val="000000" w:themeColor="text1"/>
        </w:rPr>
        <w:t>网络安全综合课程设计</w:t>
      </w:r>
      <w:bookmarkEnd w:id="65"/>
    </w:p>
    <w:p w14:paraId="250292C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0008203</w:t>
      </w:r>
    </w:p>
    <w:p w14:paraId="6EC4A3E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网络安全综合课程设计</w:t>
      </w:r>
    </w:p>
    <w:p w14:paraId="08D0615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Integrated curriculum design of Network Security</w:t>
      </w:r>
    </w:p>
    <w:p w14:paraId="3D33BFE4"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实践环节必修课</w:t>
      </w:r>
    </w:p>
    <w:p w14:paraId="055573E2"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2</w:t>
      </w:r>
      <w:r>
        <w:rPr>
          <w:rFonts w:ascii="Times New Roman" w:hAnsi="Times New Roman" w:hint="eastAsia"/>
          <w:color w:val="000000" w:themeColor="text1"/>
          <w:szCs w:val="21"/>
        </w:rPr>
        <w:t>.</w:t>
      </w:r>
      <w:r>
        <w:rPr>
          <w:rFonts w:ascii="Times New Roman" w:hAnsi="Times New Roman"/>
          <w:color w:val="000000" w:themeColor="text1"/>
          <w:szCs w:val="21"/>
        </w:rPr>
        <w:t>0</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 xml:space="preserve"> 60</w:t>
      </w:r>
    </w:p>
    <w:p w14:paraId="3A4B67B7"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79D69D4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计算机网络（双语）</w:t>
      </w:r>
    </w:p>
    <w:p w14:paraId="395DEAF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考查</w:t>
      </w:r>
    </w:p>
    <w:p w14:paraId="630CDF8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7FE7FBEE"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网络安全综合课程设计</w:t>
      </w:r>
      <w:r>
        <w:rPr>
          <w:rFonts w:ascii="宋体" w:eastAsia="宋体" w:hAnsi="宋体"/>
          <w:color w:val="000000" w:themeColor="text1"/>
          <w:szCs w:val="21"/>
        </w:rPr>
        <w:t>是</w:t>
      </w:r>
      <w:r>
        <w:rPr>
          <w:rFonts w:ascii="宋体" w:eastAsia="宋体" w:hAnsi="宋体" w:hint="eastAsia"/>
          <w:color w:val="000000" w:themeColor="text1"/>
          <w:szCs w:val="21"/>
        </w:rPr>
        <w:t>信息</w:t>
      </w:r>
      <w:r>
        <w:rPr>
          <w:rFonts w:ascii="宋体" w:eastAsia="宋体" w:hAnsi="宋体"/>
          <w:color w:val="000000" w:themeColor="text1"/>
          <w:szCs w:val="21"/>
        </w:rPr>
        <w:t>学</w:t>
      </w:r>
      <w:r>
        <w:rPr>
          <w:rFonts w:ascii="宋体" w:eastAsia="宋体" w:hAnsi="宋体" w:hint="eastAsia"/>
          <w:color w:val="000000" w:themeColor="text1"/>
          <w:szCs w:val="21"/>
        </w:rPr>
        <w:t>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实践环节必修课，是一门理论和实践操作强力结合的综合实践课程。引导学生在理论学习的基础上，通过网络安全综合课程设计使学生真正理解和掌握网络安全的相关理论，通过应用所学习的知识，来解决实际网络安全的复杂问题</w:t>
      </w:r>
      <w:r>
        <w:rPr>
          <w:rFonts w:ascii="宋体" w:eastAsia="宋体" w:hAnsi="宋体"/>
          <w:color w:val="000000" w:themeColor="text1"/>
          <w:szCs w:val="21"/>
        </w:rPr>
        <w:t>。本课程的任务是</w:t>
      </w:r>
      <w:r>
        <w:rPr>
          <w:rFonts w:ascii="宋体" w:eastAsia="宋体" w:hAnsi="宋体" w:hint="eastAsia"/>
          <w:color w:val="000000" w:themeColor="text1"/>
          <w:szCs w:val="21"/>
        </w:rPr>
        <w:t>学生以工程师的视角，动手操作评估网络系统、计算机操作系统、WEB应用、网络/IoT/智能设备的安全，这个过程包括采用现有工具或者编写程序对系统的任何弱点、技术缺陷或漏洞的主动分析，挖掘出安全隐患并选用相应的防御方法对其进行修复</w:t>
      </w:r>
      <w:r>
        <w:rPr>
          <w:rFonts w:ascii="宋体" w:eastAsia="宋体" w:hAnsi="宋体"/>
          <w:color w:val="000000" w:themeColor="text1"/>
          <w:szCs w:val="21"/>
        </w:rPr>
        <w:t>。</w:t>
      </w:r>
      <w:r>
        <w:rPr>
          <w:rFonts w:ascii="宋体" w:eastAsia="宋体" w:hAnsi="宋体" w:hint="eastAsia"/>
          <w:color w:val="000000" w:themeColor="text1"/>
          <w:szCs w:val="21"/>
        </w:rPr>
        <w:t>通过本课程的实践，学生能针对复杂工程问题自行设计解决方法，提升动手实践能力和科研创新性。</w:t>
      </w:r>
      <w:r>
        <w:rPr>
          <w:rFonts w:ascii="宋体" w:eastAsia="宋体" w:hAnsi="宋体"/>
          <w:color w:val="000000" w:themeColor="text1"/>
          <w:szCs w:val="21"/>
        </w:rPr>
        <w:t>教学内容重点：</w:t>
      </w:r>
      <w:r>
        <w:rPr>
          <w:rFonts w:ascii="宋体" w:eastAsia="宋体" w:hAnsi="宋体" w:hint="eastAsia"/>
          <w:color w:val="000000" w:themeColor="text1"/>
          <w:szCs w:val="21"/>
        </w:rPr>
        <w:t>网络渗透项目</w:t>
      </w:r>
      <w:r>
        <w:rPr>
          <w:rFonts w:ascii="宋体" w:eastAsia="宋体" w:hAnsi="宋体"/>
          <w:color w:val="000000" w:themeColor="text1"/>
          <w:szCs w:val="21"/>
        </w:rPr>
        <w:t>。教学内容的难点：</w:t>
      </w:r>
      <w:r>
        <w:rPr>
          <w:rFonts w:ascii="宋体" w:eastAsia="宋体" w:hAnsi="宋体" w:hint="eastAsia"/>
          <w:color w:val="000000" w:themeColor="text1"/>
          <w:szCs w:val="21"/>
        </w:rPr>
        <w:t>恶意文件识别软件开发</w:t>
      </w:r>
      <w:r>
        <w:rPr>
          <w:rFonts w:ascii="宋体" w:eastAsia="宋体" w:hAnsi="宋体"/>
          <w:color w:val="000000" w:themeColor="text1"/>
          <w:szCs w:val="21"/>
        </w:rPr>
        <w:t>。</w:t>
      </w:r>
    </w:p>
    <w:p w14:paraId="01B8DB04"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2BB6DE2E"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[1]</w:t>
      </w:r>
      <w:r>
        <w:rPr>
          <w:rFonts w:ascii="宋体" w:eastAsia="宋体" w:hAnsi="宋体" w:hint="eastAsia"/>
          <w:color w:val="000000" w:themeColor="text1"/>
          <w:szCs w:val="21"/>
        </w:rPr>
        <w:t>刘静</w:t>
      </w:r>
      <w:r>
        <w:rPr>
          <w:rFonts w:ascii="宋体" w:eastAsia="宋体" w:hAnsi="宋体"/>
          <w:color w:val="000000" w:themeColor="text1"/>
          <w:szCs w:val="21"/>
        </w:rPr>
        <w:t>,</w:t>
      </w:r>
      <w:r>
        <w:rPr>
          <w:rFonts w:ascii="宋体" w:eastAsia="宋体" w:hAnsi="宋体" w:hint="eastAsia"/>
          <w:color w:val="000000" w:themeColor="text1"/>
          <w:szCs w:val="21"/>
        </w:rPr>
        <w:t>赖英旭</w:t>
      </w:r>
      <w:r>
        <w:rPr>
          <w:rFonts w:ascii="宋体" w:eastAsia="宋体" w:hAnsi="宋体"/>
          <w:color w:val="000000" w:themeColor="text1"/>
          <w:szCs w:val="21"/>
        </w:rPr>
        <w:t>,</w:t>
      </w:r>
      <w:proofErr w:type="gramStart"/>
      <w:r>
        <w:rPr>
          <w:rFonts w:ascii="宋体" w:eastAsia="宋体" w:hAnsi="宋体" w:hint="eastAsia"/>
          <w:color w:val="000000" w:themeColor="text1"/>
          <w:szCs w:val="21"/>
        </w:rPr>
        <w:t>杨胜志</w:t>
      </w:r>
      <w:proofErr w:type="gramEnd"/>
      <w:r>
        <w:rPr>
          <w:rFonts w:ascii="宋体" w:eastAsia="宋体" w:hAnsi="宋体" w:hint="eastAsia"/>
          <w:color w:val="000000" w:themeColor="text1"/>
          <w:szCs w:val="21"/>
        </w:rPr>
        <w:t>. 网络攻防基础与案例实践. 北京：北京工业大学印刷厂, 2021</w:t>
      </w:r>
    </w:p>
    <w:p w14:paraId="21764742"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2]</w:t>
      </w:r>
      <w:r>
        <w:rPr>
          <w:rFonts w:ascii="宋体" w:eastAsia="宋体" w:hAnsi="宋体" w:hint="eastAsia"/>
          <w:color w:val="000000" w:themeColor="text1"/>
          <w:szCs w:val="21"/>
        </w:rPr>
        <w:t>徐焱</w:t>
      </w:r>
      <w:r>
        <w:rPr>
          <w:rFonts w:ascii="宋体" w:eastAsia="宋体" w:hAnsi="宋体"/>
          <w:color w:val="000000" w:themeColor="text1"/>
          <w:szCs w:val="21"/>
        </w:rPr>
        <w:t>,</w:t>
      </w:r>
      <w:r>
        <w:rPr>
          <w:rFonts w:ascii="宋体" w:eastAsia="宋体" w:hAnsi="宋体" w:hint="eastAsia"/>
          <w:color w:val="000000" w:themeColor="text1"/>
          <w:szCs w:val="21"/>
        </w:rPr>
        <w:t>贾晓璐. 内网安全攻防：渗透测试实战指南. 北京：电子工业出版社, 2020</w:t>
      </w:r>
    </w:p>
    <w:p w14:paraId="51987077"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 xml:space="preserve">3] </w:t>
      </w:r>
      <w:r>
        <w:rPr>
          <w:rFonts w:ascii="宋体" w:eastAsia="宋体" w:hAnsi="宋体" w:hint="eastAsia"/>
          <w:color w:val="000000" w:themeColor="text1"/>
          <w:szCs w:val="21"/>
        </w:rPr>
        <w:t>Alexander Kott. 网络空间安全防御与态势感知. 北京：机械工业出版社, 2019</w:t>
      </w:r>
    </w:p>
    <w:p w14:paraId="601F55A0" w14:textId="77777777" w:rsidR="003A5921" w:rsidRDefault="003A5921">
      <w:pPr>
        <w:pStyle w:val="a5"/>
        <w:spacing w:line="300" w:lineRule="auto"/>
        <w:rPr>
          <w:rFonts w:hAnsi="宋体"/>
          <w:b/>
          <w:color w:val="000000" w:themeColor="text1"/>
          <w:szCs w:val="21"/>
        </w:rPr>
      </w:pPr>
    </w:p>
    <w:p w14:paraId="2D24D782"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796C5DC8" w14:textId="77777777" w:rsidR="003A5921" w:rsidRDefault="00000000">
      <w:pPr>
        <w:pStyle w:val="ae"/>
        <w:spacing w:line="300" w:lineRule="auto"/>
        <w:rPr>
          <w:color w:val="000000" w:themeColor="text1"/>
        </w:rPr>
      </w:pPr>
      <w:bookmarkStart w:id="66" w:name="_Toc81206386"/>
      <w:r>
        <w:rPr>
          <w:color w:val="000000" w:themeColor="text1"/>
        </w:rPr>
        <w:lastRenderedPageBreak/>
        <w:t xml:space="preserve">0007366 </w:t>
      </w:r>
      <w:r>
        <w:rPr>
          <w:rFonts w:hint="eastAsia"/>
          <w:color w:val="000000" w:themeColor="text1"/>
        </w:rPr>
        <w:t>工作实习</w:t>
      </w:r>
      <w:bookmarkEnd w:id="66"/>
    </w:p>
    <w:p w14:paraId="4D56AD67"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课程编号</w:t>
      </w:r>
      <w:r>
        <w:rPr>
          <w:rFonts w:ascii="宋体" w:eastAsia="宋体" w:hAnsi="宋体" w:cs="Times New Roman" w:hint="eastAsia"/>
          <w:color w:val="000000" w:themeColor="text1"/>
        </w:rPr>
        <w:t>：</w:t>
      </w:r>
      <w:r>
        <w:rPr>
          <w:rFonts w:ascii="Times New Roman" w:eastAsia="宋体" w:hAnsi="Times New Roman" w:cs="Times New Roman"/>
          <w:color w:val="000000" w:themeColor="text1"/>
        </w:rPr>
        <w:t>0007366</w:t>
      </w:r>
    </w:p>
    <w:p w14:paraId="11472A0D"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课程名称</w:t>
      </w:r>
      <w:r>
        <w:rPr>
          <w:rFonts w:ascii="宋体" w:eastAsia="宋体" w:hAnsi="宋体" w:cs="Times New Roman" w:hint="eastAsia"/>
          <w:color w:val="000000" w:themeColor="text1"/>
        </w:rPr>
        <w:t>：工作实习</w:t>
      </w:r>
    </w:p>
    <w:p w14:paraId="72250232"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英文名称</w:t>
      </w:r>
      <w:r>
        <w:rPr>
          <w:rFonts w:ascii="宋体" w:eastAsia="宋体" w:hAnsi="宋体" w:cs="Times New Roman" w:hint="eastAsia"/>
          <w:color w:val="000000" w:themeColor="text1"/>
        </w:rPr>
        <w:t>：</w:t>
      </w:r>
      <w:r>
        <w:rPr>
          <w:rFonts w:ascii="Times New Roman" w:eastAsia="宋体" w:hAnsi="Times New Roman" w:cs="Times New Roman"/>
          <w:color w:val="000000" w:themeColor="text1"/>
        </w:rPr>
        <w:t>Work Practice</w:t>
      </w:r>
    </w:p>
    <w:p w14:paraId="10D23154"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课程类型</w:t>
      </w:r>
      <w:r>
        <w:rPr>
          <w:rFonts w:ascii="宋体" w:eastAsia="宋体" w:hAnsi="宋体" w:cs="Times New Roman" w:hint="eastAsia"/>
          <w:color w:val="000000" w:themeColor="text1"/>
        </w:rPr>
        <w:t>：实践环节必修课</w:t>
      </w:r>
    </w:p>
    <w:p w14:paraId="6ABB0C0D"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b/>
          <w:color w:val="000000" w:themeColor="text1"/>
        </w:rPr>
        <w:t>学分</w:t>
      </w:r>
      <w:r>
        <w:rPr>
          <w:rFonts w:ascii="宋体" w:eastAsia="宋体" w:hAnsi="宋体" w:cs="Times New Roman"/>
          <w:color w:val="000000" w:themeColor="text1"/>
        </w:rPr>
        <w:t>：</w:t>
      </w:r>
      <w:r>
        <w:rPr>
          <w:rFonts w:ascii="Times New Roman" w:eastAsia="宋体" w:hAnsi="Times New Roman" w:cs="Times New Roman"/>
          <w:color w:val="000000" w:themeColor="text1"/>
        </w:rPr>
        <w:t>4</w:t>
      </w:r>
      <w:r>
        <w:rPr>
          <w:rFonts w:ascii="Times New Roman" w:eastAsia="宋体" w:hAnsi="Times New Roman" w:cs="Times New Roman" w:hint="eastAsia"/>
          <w:color w:val="000000" w:themeColor="text1"/>
        </w:rPr>
        <w:t>.</w:t>
      </w:r>
      <w:r>
        <w:rPr>
          <w:rFonts w:ascii="Times New Roman" w:eastAsia="宋体" w:hAnsi="Times New Roman" w:cs="Times New Roman"/>
          <w:color w:val="000000" w:themeColor="text1"/>
        </w:rPr>
        <w:t>0</w:t>
      </w:r>
      <w:r>
        <w:rPr>
          <w:rFonts w:ascii="Times New Roman" w:eastAsia="宋体" w:hAnsi="Times New Roman" w:cs="Times New Roman"/>
          <w:color w:val="000000" w:themeColor="text1"/>
        </w:rPr>
        <w:tab/>
      </w:r>
      <w:r>
        <w:rPr>
          <w:rFonts w:ascii="Times New Roman" w:eastAsia="宋体" w:hAnsi="Times New Roman" w:cs="Times New Roman"/>
          <w:color w:val="000000" w:themeColor="text1"/>
        </w:rPr>
        <w:tab/>
      </w:r>
      <w:r>
        <w:rPr>
          <w:rFonts w:ascii="Times New Roman" w:eastAsia="宋体" w:hAnsi="Times New Roman" w:cs="Times New Roman"/>
          <w:color w:val="000000" w:themeColor="text1"/>
        </w:rPr>
        <w:tab/>
      </w:r>
      <w:r>
        <w:rPr>
          <w:rFonts w:ascii="宋体" w:eastAsia="宋体" w:hAnsi="宋体" w:cs="Times New Roman" w:hint="eastAsia"/>
          <w:b/>
          <w:color w:val="000000" w:themeColor="text1"/>
        </w:rPr>
        <w:t>学时</w:t>
      </w:r>
      <w:r>
        <w:rPr>
          <w:rFonts w:ascii="宋体" w:eastAsia="宋体" w:hAnsi="宋体" w:cs="Times New Roman" w:hint="eastAsia"/>
          <w:color w:val="000000" w:themeColor="text1"/>
        </w:rPr>
        <w:t>：</w:t>
      </w:r>
      <w:r>
        <w:rPr>
          <w:rFonts w:ascii="Times New Roman" w:eastAsia="宋体" w:hAnsi="Times New Roman" w:cs="Times New Roman"/>
          <w:color w:val="000000" w:themeColor="text1"/>
        </w:rPr>
        <w:t>120</w:t>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color w:val="000000" w:themeColor="text1"/>
        </w:rPr>
        <w:tab/>
        <w:t xml:space="preserve">   </w:t>
      </w:r>
    </w:p>
    <w:p w14:paraId="24CA32D4"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面向对象</w:t>
      </w:r>
      <w:r>
        <w:rPr>
          <w:rFonts w:ascii="宋体" w:eastAsia="宋体" w:hAnsi="宋体" w:cs="Times New Roman" w:hint="eastAsia"/>
          <w:color w:val="000000" w:themeColor="text1"/>
        </w:rPr>
        <w:t>：信息安全（实验班）专业本科生</w:t>
      </w:r>
    </w:p>
    <w:p w14:paraId="7C0CBC43"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先修课程</w:t>
      </w:r>
      <w:r>
        <w:rPr>
          <w:rFonts w:ascii="宋体" w:eastAsia="宋体" w:hAnsi="宋体" w:cs="Times New Roman" w:hint="eastAsia"/>
          <w:color w:val="000000" w:themeColor="text1"/>
        </w:rPr>
        <w:t>：无</w:t>
      </w:r>
    </w:p>
    <w:p w14:paraId="0F9F60F6"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考核形式</w:t>
      </w:r>
      <w:r>
        <w:rPr>
          <w:rFonts w:ascii="宋体" w:eastAsia="宋体" w:hAnsi="宋体" w:cs="Times New Roman" w:hint="eastAsia"/>
          <w:color w:val="000000" w:themeColor="text1"/>
        </w:rPr>
        <w:t>：平时成绩+答辩成绩</w:t>
      </w:r>
    </w:p>
    <w:p w14:paraId="70577257"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课程简介</w:t>
      </w:r>
      <w:r>
        <w:rPr>
          <w:rFonts w:ascii="宋体" w:eastAsia="宋体" w:hAnsi="宋体" w:cs="Times New Roman" w:hint="eastAsia"/>
          <w:color w:val="000000" w:themeColor="text1"/>
        </w:rPr>
        <w:t>：</w:t>
      </w:r>
    </w:p>
    <w:p w14:paraId="65CA5D8D" w14:textId="77777777" w:rsidR="003A5921" w:rsidRDefault="00000000">
      <w:pPr>
        <w:spacing w:line="300" w:lineRule="auto"/>
        <w:ind w:firstLineChars="200" w:firstLine="420"/>
        <w:rPr>
          <w:rFonts w:ascii="宋体" w:eastAsia="宋体" w:hAnsi="宋体" w:cs="Times New Roman"/>
          <w:color w:val="000000" w:themeColor="text1"/>
        </w:rPr>
      </w:pPr>
      <w:r>
        <w:rPr>
          <w:rFonts w:ascii="宋体" w:eastAsia="宋体" w:hAnsi="宋体" w:cs="Times New Roman" w:hint="eastAsia"/>
          <w:color w:val="000000" w:themeColor="text1"/>
        </w:rPr>
        <w:t>工作实习是按照教育部“新工科”精神和工程教育专业认证的要求设立的长周期专业实习环节。工作实习安排在第</w:t>
      </w:r>
      <w:r>
        <w:rPr>
          <w:rFonts w:ascii="宋体" w:eastAsia="宋体" w:hAnsi="宋体" w:cs="Times New Roman"/>
          <w:color w:val="000000" w:themeColor="text1"/>
        </w:rPr>
        <w:t>7学期，为期8周。在学生已经掌握了大部分专业知识，有一定的实践能力的情况下，学院与企业共同创建学生工作实习的机会，参与企业研发项目解决一定的实际应用问题，通过工作实习使学生更深入地了解企业文化、熟悉未来可能的工作环境，并培养学生独立解决实际问题的能力和团队协作能力。</w:t>
      </w:r>
    </w:p>
    <w:p w14:paraId="1F73E46F" w14:textId="77777777" w:rsidR="003A5921" w:rsidRDefault="00000000">
      <w:pPr>
        <w:spacing w:line="300" w:lineRule="auto"/>
        <w:ind w:firstLineChars="200" w:firstLine="420"/>
        <w:rPr>
          <w:rFonts w:ascii="宋体" w:eastAsia="宋体" w:hAnsi="宋体" w:cs="Times New Roman"/>
          <w:color w:val="000000" w:themeColor="text1"/>
        </w:rPr>
      </w:pPr>
      <w:r>
        <w:rPr>
          <w:rFonts w:ascii="宋体" w:eastAsia="宋体" w:hAnsi="宋体" w:cs="Times New Roman" w:hint="eastAsia"/>
          <w:color w:val="000000" w:themeColor="text1"/>
        </w:rPr>
        <w:t>学院选择国内外的知名信息安全企业，共同建设校外实习基地，通过学生在实际工作中的训练获得对社会的认识，建立团队工作的概念，并通过完成企业的专业任务使自己的专业能力和交流沟通能力得到综合性的锻炼；同时，使学生能够及早地了解社会需求，参加相关技能训练，为他们的就业和创业奠定基础，使学生能够适应科学技术和社会发展的要求。</w:t>
      </w:r>
    </w:p>
    <w:p w14:paraId="3C0F339E" w14:textId="77777777" w:rsidR="003A5921" w:rsidRDefault="00000000">
      <w:pPr>
        <w:spacing w:line="300" w:lineRule="auto"/>
        <w:rPr>
          <w:rFonts w:ascii="宋体" w:eastAsia="宋体" w:hAnsi="宋体" w:cs="Times New Roman"/>
          <w:b/>
          <w:color w:val="000000" w:themeColor="text1"/>
        </w:rPr>
      </w:pPr>
      <w:r>
        <w:rPr>
          <w:rFonts w:ascii="宋体" w:eastAsia="宋体" w:hAnsi="宋体" w:cs="Times New Roman" w:hint="eastAsia"/>
          <w:b/>
          <w:color w:val="000000" w:themeColor="text1"/>
        </w:rPr>
        <w:t>推荐教材或主要参考书：</w:t>
      </w:r>
    </w:p>
    <w:p w14:paraId="2E3BFE34" w14:textId="77777777" w:rsidR="003A5921" w:rsidRDefault="00000000">
      <w:pPr>
        <w:spacing w:line="300" w:lineRule="auto"/>
        <w:ind w:firstLineChars="200" w:firstLine="420"/>
        <w:rPr>
          <w:rFonts w:ascii="宋体" w:eastAsia="宋体" w:hAnsi="宋体" w:cs="Times New Roman"/>
          <w:color w:val="000000" w:themeColor="text1"/>
        </w:rPr>
      </w:pPr>
      <w:r>
        <w:rPr>
          <w:rFonts w:ascii="宋体" w:eastAsia="宋体" w:hAnsi="宋体" w:cs="Times New Roman" w:hint="eastAsia"/>
          <w:color w:val="000000" w:themeColor="text1"/>
        </w:rPr>
        <w:t>无</w:t>
      </w:r>
    </w:p>
    <w:p w14:paraId="4E93E782" w14:textId="77777777" w:rsidR="003A5921" w:rsidRDefault="00000000">
      <w:pPr>
        <w:widowControl/>
        <w:jc w:val="left"/>
        <w:rPr>
          <w:rFonts w:ascii="宋体" w:eastAsia="宋体" w:hAnsi="宋体" w:cs="Times New Roman"/>
          <w:color w:val="000000" w:themeColor="text1"/>
        </w:rPr>
      </w:pPr>
      <w:r>
        <w:rPr>
          <w:rFonts w:ascii="宋体" w:eastAsia="宋体" w:hAnsi="宋体" w:cs="Times New Roman"/>
          <w:color w:val="000000" w:themeColor="text1"/>
        </w:rPr>
        <w:br w:type="page"/>
      </w:r>
    </w:p>
    <w:p w14:paraId="1B253F2B" w14:textId="77777777" w:rsidR="003A5921" w:rsidRDefault="00000000">
      <w:pPr>
        <w:pStyle w:val="ae"/>
        <w:spacing w:line="300" w:lineRule="auto"/>
        <w:rPr>
          <w:color w:val="000000" w:themeColor="text1"/>
        </w:rPr>
      </w:pPr>
      <w:bookmarkStart w:id="67" w:name="_Toc81206388"/>
      <w:r>
        <w:rPr>
          <w:color w:val="000000" w:themeColor="text1"/>
        </w:rPr>
        <w:lastRenderedPageBreak/>
        <w:t xml:space="preserve">0008184 </w:t>
      </w:r>
      <w:r>
        <w:rPr>
          <w:rFonts w:hint="eastAsia"/>
          <w:color w:val="000000" w:themeColor="text1"/>
        </w:rPr>
        <w:t>毕业设计（论文）</w:t>
      </w:r>
      <w:bookmarkEnd w:id="67"/>
    </w:p>
    <w:p w14:paraId="7EF51F65"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课程编号：</w:t>
      </w:r>
      <w:r>
        <w:rPr>
          <w:rFonts w:ascii="宋体" w:eastAsia="宋体" w:hAnsi="宋体" w:cs="Times New Roman"/>
          <w:color w:val="000000" w:themeColor="text1"/>
        </w:rPr>
        <w:t>0008184</w:t>
      </w:r>
    </w:p>
    <w:p w14:paraId="1CC27089"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课程名称：</w:t>
      </w:r>
      <w:r>
        <w:rPr>
          <w:rFonts w:ascii="宋体" w:eastAsia="宋体" w:hAnsi="宋体" w:cs="Times New Roman" w:hint="eastAsia"/>
          <w:color w:val="000000" w:themeColor="text1"/>
        </w:rPr>
        <w:t>毕业设计</w:t>
      </w:r>
      <w:ins w:id="68" w:author="admin" w:date="2021-08-06T21:56:00Z">
        <w:r>
          <w:rPr>
            <w:rFonts w:ascii="宋体" w:eastAsia="宋体" w:hAnsi="宋体" w:cs="Times New Roman" w:hint="eastAsia"/>
            <w:color w:val="000000" w:themeColor="text1"/>
          </w:rPr>
          <w:t>（论文）</w:t>
        </w:r>
      </w:ins>
    </w:p>
    <w:p w14:paraId="6A640192"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英文名称：</w:t>
      </w:r>
      <w:bookmarkStart w:id="69" w:name="_Hlk45385763"/>
      <w:r>
        <w:rPr>
          <w:rFonts w:ascii="宋体" w:eastAsia="宋体" w:hAnsi="宋体" w:cs="Times New Roman"/>
          <w:color w:val="000000" w:themeColor="text1"/>
        </w:rPr>
        <w:t>Graduation</w:t>
      </w:r>
      <w:r>
        <w:rPr>
          <w:rFonts w:ascii="宋体" w:eastAsia="宋体" w:hAnsi="宋体" w:cs="Times New Roman" w:hint="eastAsia"/>
          <w:color w:val="000000" w:themeColor="text1"/>
        </w:rPr>
        <w:t xml:space="preserve"> </w:t>
      </w:r>
      <w:r>
        <w:rPr>
          <w:rFonts w:ascii="宋体" w:eastAsia="宋体" w:hAnsi="宋体" w:cs="Times New Roman"/>
          <w:color w:val="000000" w:themeColor="text1"/>
        </w:rPr>
        <w:t>Project</w:t>
      </w:r>
      <w:bookmarkEnd w:id="69"/>
    </w:p>
    <w:p w14:paraId="199D3B06"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课程类型：</w:t>
      </w:r>
      <w:r>
        <w:rPr>
          <w:rFonts w:ascii="宋体" w:eastAsia="宋体" w:hAnsi="宋体" w:cs="Times New Roman" w:hint="eastAsia"/>
          <w:color w:val="000000" w:themeColor="text1"/>
        </w:rPr>
        <w:t>实践环节必修课</w:t>
      </w:r>
    </w:p>
    <w:p w14:paraId="3FEE07C2"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b/>
          <w:color w:val="000000" w:themeColor="text1"/>
        </w:rPr>
        <w:t>学分：</w:t>
      </w:r>
      <w:r>
        <w:rPr>
          <w:rFonts w:ascii="宋体" w:eastAsia="宋体" w:hAnsi="宋体" w:cs="Times New Roman"/>
          <w:color w:val="000000" w:themeColor="text1"/>
        </w:rPr>
        <w:t>8</w:t>
      </w:r>
      <w:r>
        <w:rPr>
          <w:rFonts w:ascii="宋体" w:eastAsia="宋体" w:hAnsi="宋体" w:cs="Times New Roman" w:hint="eastAsia"/>
          <w:color w:val="000000" w:themeColor="text1"/>
        </w:rPr>
        <w:t>.</w:t>
      </w:r>
      <w:r>
        <w:rPr>
          <w:rFonts w:ascii="宋体" w:eastAsia="宋体" w:hAnsi="宋体" w:cs="Times New Roman"/>
          <w:color w:val="000000" w:themeColor="text1"/>
        </w:rPr>
        <w:t>0</w:t>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hint="eastAsia"/>
          <w:b/>
          <w:color w:val="000000" w:themeColor="text1"/>
        </w:rPr>
        <w:t>学时：</w:t>
      </w:r>
      <w:r>
        <w:rPr>
          <w:rFonts w:ascii="宋体" w:eastAsia="宋体" w:hAnsi="宋体" w:cs="Times New Roman"/>
          <w:color w:val="000000" w:themeColor="text1"/>
        </w:rPr>
        <w:t>480</w:t>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color w:val="000000" w:themeColor="text1"/>
        </w:rPr>
        <w:tab/>
      </w:r>
      <w:r>
        <w:rPr>
          <w:rFonts w:ascii="宋体" w:eastAsia="宋体" w:hAnsi="宋体" w:cs="Times New Roman"/>
          <w:color w:val="000000" w:themeColor="text1"/>
        </w:rPr>
        <w:tab/>
        <w:t xml:space="preserve">   </w:t>
      </w:r>
    </w:p>
    <w:p w14:paraId="29AC6842"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面向对象：</w:t>
      </w:r>
      <w:r>
        <w:rPr>
          <w:rFonts w:ascii="宋体" w:eastAsia="宋体" w:hAnsi="宋体" w:cs="Times New Roman" w:hint="eastAsia"/>
          <w:color w:val="000000" w:themeColor="text1"/>
        </w:rPr>
        <w:t>信息安全（实验班）专业本科生</w:t>
      </w:r>
    </w:p>
    <w:p w14:paraId="56286A17"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先修课程：</w:t>
      </w:r>
      <w:r>
        <w:rPr>
          <w:rFonts w:ascii="宋体" w:eastAsia="宋体" w:hAnsi="宋体" w:cs="Times New Roman" w:hint="eastAsia"/>
          <w:color w:val="000000" w:themeColor="text1"/>
        </w:rPr>
        <w:t>无</w:t>
      </w:r>
    </w:p>
    <w:p w14:paraId="677AE472"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考核形式：</w:t>
      </w:r>
      <w:r>
        <w:rPr>
          <w:rFonts w:ascii="宋体" w:eastAsia="宋体" w:hAnsi="宋体" w:cs="Times New Roman"/>
          <w:color w:val="000000" w:themeColor="text1"/>
        </w:rPr>
        <w:t xml:space="preserve"> </w:t>
      </w:r>
      <w:r>
        <w:rPr>
          <w:rFonts w:ascii="宋体" w:eastAsia="宋体" w:hAnsi="宋体" w:cs="Times New Roman" w:hint="eastAsia"/>
          <w:color w:val="000000" w:themeColor="text1"/>
        </w:rPr>
        <w:t>指导教师评价+评阅人评价+答辩小组评价</w:t>
      </w:r>
    </w:p>
    <w:p w14:paraId="709ADF6C" w14:textId="77777777" w:rsidR="003A5921" w:rsidRDefault="00000000">
      <w:pPr>
        <w:spacing w:line="300" w:lineRule="auto"/>
        <w:rPr>
          <w:rFonts w:ascii="宋体" w:eastAsia="宋体" w:hAnsi="宋体" w:cs="Times New Roman"/>
          <w:color w:val="000000" w:themeColor="text1"/>
        </w:rPr>
      </w:pPr>
      <w:r>
        <w:rPr>
          <w:rFonts w:ascii="宋体" w:eastAsia="宋体" w:hAnsi="宋体" w:cs="Times New Roman" w:hint="eastAsia"/>
          <w:b/>
          <w:color w:val="000000" w:themeColor="text1"/>
        </w:rPr>
        <w:t>课程简介：</w:t>
      </w:r>
    </w:p>
    <w:p w14:paraId="007A35AA" w14:textId="77777777" w:rsidR="003A5921" w:rsidRDefault="00000000">
      <w:pPr>
        <w:adjustRightInd w:val="0"/>
        <w:spacing w:line="300" w:lineRule="auto"/>
        <w:ind w:firstLineChars="196" w:firstLine="412"/>
        <w:rPr>
          <w:rFonts w:ascii="宋体" w:eastAsia="宋体" w:hAnsi="宋体" w:cs="宋体"/>
          <w:b/>
          <w:color w:val="000000" w:themeColor="text1"/>
          <w:kern w:val="0"/>
          <w:szCs w:val="21"/>
        </w:rPr>
      </w:pPr>
      <w:r>
        <w:rPr>
          <w:rFonts w:ascii="宋体" w:eastAsia="宋体" w:hAnsi="宋体" w:hint="eastAsia"/>
          <w:color w:val="000000" w:themeColor="text1"/>
        </w:rPr>
        <w:t>毕业设计是</w:t>
      </w:r>
      <w:r>
        <w:rPr>
          <w:rFonts w:ascii="宋体" w:eastAsia="宋体" w:hAnsi="宋体" w:cs="Times New Roman" w:hint="eastAsia"/>
          <w:color w:val="000000" w:themeColor="text1"/>
        </w:rPr>
        <w:t>按照教育部“新工科”精神和工程教育专业认证的要求设立的长周期专业实习环节。毕业设计安排在第8学期，为期1</w:t>
      </w:r>
      <w:r>
        <w:rPr>
          <w:rFonts w:ascii="宋体" w:eastAsia="宋体" w:hAnsi="宋体" w:cs="Times New Roman"/>
          <w:color w:val="000000" w:themeColor="text1"/>
        </w:rPr>
        <w:t>6</w:t>
      </w:r>
      <w:r>
        <w:rPr>
          <w:rFonts w:ascii="宋体" w:eastAsia="宋体" w:hAnsi="宋体" w:cs="Times New Roman" w:hint="eastAsia"/>
          <w:color w:val="000000" w:themeColor="text1"/>
        </w:rPr>
        <w:t>周。</w:t>
      </w:r>
      <w:r>
        <w:rPr>
          <w:rFonts w:ascii="宋体" w:eastAsia="宋体" w:hAnsi="宋体" w:cs="Times New Roman"/>
          <w:color w:val="000000" w:themeColor="text1"/>
        </w:rPr>
        <w:t>在学生已经</w:t>
      </w:r>
      <w:r>
        <w:rPr>
          <w:rFonts w:ascii="宋体" w:eastAsia="宋体" w:hAnsi="宋体" w:cs="Times New Roman" w:hint="eastAsia"/>
          <w:color w:val="000000" w:themeColor="text1"/>
        </w:rPr>
        <w:t>修完全部理论与实践课程，已经</w:t>
      </w:r>
      <w:r>
        <w:rPr>
          <w:rFonts w:ascii="宋体" w:eastAsia="宋体" w:hAnsi="宋体" w:cs="Times New Roman"/>
          <w:color w:val="000000" w:themeColor="text1"/>
        </w:rPr>
        <w:t>掌握</w:t>
      </w:r>
      <w:r>
        <w:rPr>
          <w:rFonts w:ascii="宋体" w:eastAsia="宋体" w:hAnsi="宋体" w:cs="Times New Roman" w:hint="eastAsia"/>
          <w:color w:val="000000" w:themeColor="text1"/>
        </w:rPr>
        <w:t>信息安全专业的理论基础、专业能力、实践能力的前提下</w:t>
      </w:r>
      <w:r>
        <w:rPr>
          <w:rFonts w:ascii="宋体" w:eastAsia="宋体" w:hAnsi="宋体" w:cs="Times New Roman"/>
          <w:color w:val="000000" w:themeColor="text1"/>
        </w:rPr>
        <w:t>，</w:t>
      </w:r>
      <w:r>
        <w:rPr>
          <w:rFonts w:ascii="宋体" w:eastAsia="宋体" w:hAnsi="宋体" w:cs="宋体" w:hint="eastAsia"/>
          <w:color w:val="000000" w:themeColor="text1"/>
          <w:kern w:val="0"/>
          <w:szCs w:val="21"/>
        </w:rPr>
        <w:t>学生通过选题、资料阅读、选择和使用开发环境和工具、制定研究、设计和开发计划、撰写开题报告、撰写毕业论文（学位论文）、参加答辩等环节，</w:t>
      </w:r>
      <w:r>
        <w:rPr>
          <w:rFonts w:ascii="宋体" w:eastAsia="宋体" w:hAnsi="宋体" w:hint="eastAsia"/>
          <w:color w:val="000000" w:themeColor="text1"/>
        </w:rPr>
        <w:t>独立完成对问题的分析、求解（</w:t>
      </w:r>
      <w:proofErr w:type="gramStart"/>
      <w:r>
        <w:rPr>
          <w:rFonts w:ascii="宋体" w:eastAsia="宋体" w:hAnsi="宋体" w:hint="eastAsia"/>
          <w:color w:val="000000" w:themeColor="text1"/>
        </w:rPr>
        <w:t>含设计</w:t>
      </w:r>
      <w:proofErr w:type="gramEnd"/>
      <w:r>
        <w:rPr>
          <w:rFonts w:ascii="宋体" w:eastAsia="宋体" w:hAnsi="宋体" w:hint="eastAsia"/>
          <w:color w:val="000000" w:themeColor="text1"/>
        </w:rPr>
        <w:t>和实现）和总结，进一步掌握本专业的基本知识、基本技术和基本方法，综合地、灵活地运用所学基础理论和专业技能解决信息安全学科和专业实际问题，并经历解决复杂工程问题的求解过程，从而得到全面训练，从而培养学生解决复杂问题的能力，为学生的</w:t>
      </w:r>
      <w:r>
        <w:rPr>
          <w:rFonts w:ascii="宋体" w:eastAsia="宋体" w:hAnsi="宋体" w:cs="Times New Roman" w:hint="eastAsia"/>
          <w:color w:val="000000" w:themeColor="text1"/>
        </w:rPr>
        <w:t>就业和创业奠定基础，适应科学技术和社会发展的要求，支持培养目标的达成。</w:t>
      </w:r>
    </w:p>
    <w:p w14:paraId="6B695EF2" w14:textId="77777777" w:rsidR="003A5921" w:rsidRDefault="00000000">
      <w:pPr>
        <w:spacing w:line="300" w:lineRule="auto"/>
        <w:rPr>
          <w:rFonts w:ascii="宋体" w:eastAsia="宋体" w:hAnsi="宋体" w:cs="Times New Roman"/>
          <w:b/>
          <w:color w:val="000000" w:themeColor="text1"/>
        </w:rPr>
      </w:pPr>
      <w:r>
        <w:rPr>
          <w:rFonts w:ascii="宋体" w:eastAsia="宋体" w:hAnsi="宋体" w:cs="Times New Roman" w:hint="eastAsia"/>
          <w:b/>
          <w:color w:val="000000" w:themeColor="text1"/>
        </w:rPr>
        <w:t>推荐教材或主要参考书：</w:t>
      </w:r>
    </w:p>
    <w:p w14:paraId="446C5FDA" w14:textId="77777777" w:rsidR="003A5921" w:rsidRDefault="00000000">
      <w:pPr>
        <w:spacing w:line="300" w:lineRule="auto"/>
        <w:ind w:firstLineChars="200" w:firstLine="420"/>
        <w:rPr>
          <w:rFonts w:ascii="宋体" w:eastAsia="宋体" w:hAnsi="宋体" w:cs="Times New Roman"/>
          <w:color w:val="000000" w:themeColor="text1"/>
        </w:rPr>
      </w:pPr>
      <w:r>
        <w:rPr>
          <w:rFonts w:ascii="宋体" w:eastAsia="宋体" w:hAnsi="宋体" w:cs="Times New Roman" w:hint="eastAsia"/>
          <w:color w:val="000000" w:themeColor="text1"/>
        </w:rPr>
        <w:t>无</w:t>
      </w:r>
    </w:p>
    <w:p w14:paraId="0CA60FD5" w14:textId="77777777" w:rsidR="003A5921" w:rsidRDefault="003A5921">
      <w:pPr>
        <w:spacing w:line="300" w:lineRule="auto"/>
        <w:ind w:firstLineChars="200" w:firstLine="420"/>
        <w:rPr>
          <w:rFonts w:ascii="宋体" w:eastAsia="宋体" w:hAnsi="宋体" w:cs="Times New Roman"/>
          <w:color w:val="000000" w:themeColor="text1"/>
        </w:rPr>
      </w:pPr>
    </w:p>
    <w:p w14:paraId="59BA057E" w14:textId="77777777" w:rsidR="003A5921" w:rsidRDefault="00000000">
      <w:pPr>
        <w:widowControl/>
        <w:jc w:val="left"/>
        <w:rPr>
          <w:rFonts w:ascii="宋体" w:eastAsia="宋体" w:hAnsi="宋体" w:cs="Times New Roman"/>
          <w:color w:val="000000" w:themeColor="text1"/>
        </w:rPr>
      </w:pPr>
      <w:r>
        <w:rPr>
          <w:rFonts w:ascii="宋体" w:hAnsi="宋体"/>
          <w:b/>
          <w:bCs/>
          <w:color w:val="000000" w:themeColor="text1"/>
        </w:rPr>
        <w:br w:type="page"/>
      </w:r>
    </w:p>
    <w:p w14:paraId="50718592" w14:textId="77777777" w:rsidR="003A5921" w:rsidRDefault="00000000">
      <w:pPr>
        <w:pStyle w:val="ae"/>
        <w:spacing w:line="300" w:lineRule="auto"/>
        <w:rPr>
          <w:color w:val="000000" w:themeColor="text1"/>
        </w:rPr>
      </w:pPr>
      <w:bookmarkStart w:id="70" w:name="_Toc81206390"/>
      <w:r>
        <w:rPr>
          <w:color w:val="000000" w:themeColor="text1"/>
        </w:rPr>
        <w:lastRenderedPageBreak/>
        <w:t xml:space="preserve">0008204 </w:t>
      </w:r>
      <w:r>
        <w:rPr>
          <w:rFonts w:hint="eastAsia"/>
          <w:color w:val="000000" w:themeColor="text1"/>
        </w:rPr>
        <w:t>固件原理课设</w:t>
      </w:r>
      <w:bookmarkEnd w:id="70"/>
    </w:p>
    <w:p w14:paraId="2E1E00D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0008204</w:t>
      </w:r>
    </w:p>
    <w:p w14:paraId="5013FB6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固件原理课设</w:t>
      </w:r>
    </w:p>
    <w:p w14:paraId="29A12F9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hint="eastAsia"/>
          <w:color w:val="000000" w:themeColor="text1"/>
          <w:szCs w:val="21"/>
        </w:rPr>
        <w:t xml:space="preserve">Practice on </w:t>
      </w:r>
      <w:r>
        <w:rPr>
          <w:rFonts w:ascii="Times New Roman" w:hAnsi="Times New Roman"/>
          <w:color w:val="000000" w:themeColor="text1"/>
          <w:szCs w:val="21"/>
        </w:rPr>
        <w:t>Principle of Firmware</w:t>
      </w:r>
    </w:p>
    <w:p w14:paraId="27AC3131"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rPr>
        <w:t>专业选修课</w:t>
      </w:r>
    </w:p>
    <w:p w14:paraId="13E7DD2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2.0</w:t>
      </w:r>
      <w:r>
        <w:rPr>
          <w:rFonts w:ascii="Times New Roman" w:hAnsi="Times New Roman"/>
          <w:color w:val="000000" w:themeColor="text1"/>
          <w:szCs w:val="21"/>
        </w:rPr>
        <w:t xml:space="preserve"> </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 xml:space="preserve"> </w:t>
      </w:r>
      <w:r>
        <w:rPr>
          <w:rFonts w:ascii="Times New Roman" w:hAnsi="Times New Roman" w:hint="eastAsia"/>
          <w:color w:val="000000" w:themeColor="text1"/>
          <w:szCs w:val="21"/>
        </w:rPr>
        <w:t>60</w:t>
      </w:r>
    </w:p>
    <w:p w14:paraId="411BC50F"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6163AA8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固件原理</w:t>
      </w:r>
    </w:p>
    <w:p w14:paraId="47914A2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实验</w:t>
      </w:r>
    </w:p>
    <w:p w14:paraId="2BD720A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770C4FA7" w14:textId="77777777" w:rsidR="003A5921" w:rsidRDefault="00000000">
      <w:pPr>
        <w:pStyle w:val="a5"/>
        <w:spacing w:line="300" w:lineRule="auto"/>
        <w:ind w:firstLineChars="200" w:firstLine="420"/>
        <w:rPr>
          <w:rFonts w:hAnsi="宋体"/>
          <w:color w:val="000000" w:themeColor="text1"/>
          <w:szCs w:val="21"/>
        </w:rPr>
      </w:pPr>
      <w:r>
        <w:rPr>
          <w:rFonts w:hAnsi="宋体" w:hint="eastAsia"/>
          <w:color w:val="000000" w:themeColor="text1"/>
          <w:szCs w:val="21"/>
        </w:rPr>
        <w:t>固件</w:t>
      </w:r>
      <w:proofErr w:type="gramStart"/>
      <w:r>
        <w:rPr>
          <w:rFonts w:hAnsi="宋体" w:hint="eastAsia"/>
          <w:color w:val="000000" w:themeColor="text1"/>
          <w:szCs w:val="21"/>
        </w:rPr>
        <w:t>原理课设</w:t>
      </w:r>
      <w:r>
        <w:rPr>
          <w:rFonts w:hAnsi="宋体"/>
          <w:color w:val="000000" w:themeColor="text1"/>
          <w:szCs w:val="21"/>
        </w:rPr>
        <w:t>是</w:t>
      </w:r>
      <w:proofErr w:type="gramEnd"/>
      <w:r>
        <w:rPr>
          <w:rFonts w:hAnsi="宋体" w:hint="eastAsia"/>
          <w:color w:val="000000" w:themeColor="text1"/>
          <w:szCs w:val="21"/>
        </w:rPr>
        <w:t>信息</w:t>
      </w:r>
      <w:r>
        <w:rPr>
          <w:rFonts w:hAnsi="宋体"/>
          <w:color w:val="000000" w:themeColor="text1"/>
          <w:szCs w:val="21"/>
        </w:rPr>
        <w:t>学</w:t>
      </w:r>
      <w:r>
        <w:rPr>
          <w:rFonts w:hAnsi="宋体" w:hint="eastAsia"/>
          <w:color w:val="000000" w:themeColor="text1"/>
          <w:szCs w:val="21"/>
        </w:rPr>
        <w:t>部</w:t>
      </w:r>
      <w:r>
        <w:rPr>
          <w:rFonts w:hAnsi="宋体"/>
          <w:color w:val="000000" w:themeColor="text1"/>
          <w:szCs w:val="21"/>
        </w:rPr>
        <w:t>为</w:t>
      </w:r>
      <w:r>
        <w:rPr>
          <w:rFonts w:hAnsi="宋体" w:hint="eastAsia"/>
          <w:color w:val="000000" w:themeColor="text1"/>
          <w:szCs w:val="21"/>
        </w:rPr>
        <w:t>信息安全专业</w:t>
      </w:r>
      <w:r>
        <w:rPr>
          <w:rFonts w:hAnsi="宋体"/>
          <w:color w:val="000000" w:themeColor="text1"/>
          <w:szCs w:val="21"/>
        </w:rPr>
        <w:t>本科生开设的</w:t>
      </w:r>
      <w:r>
        <w:rPr>
          <w:rFonts w:hAnsi="宋体" w:hint="eastAsia"/>
          <w:color w:val="000000" w:themeColor="text1"/>
          <w:szCs w:val="21"/>
        </w:rPr>
        <w:t>专业</w:t>
      </w:r>
      <w:r>
        <w:rPr>
          <w:rFonts w:hAnsi="宋体" w:hint="eastAsia"/>
          <w:color w:val="000000" w:themeColor="text1"/>
        </w:rPr>
        <w:t>选修课</w:t>
      </w:r>
      <w:r>
        <w:rPr>
          <w:rFonts w:hAnsi="宋体"/>
          <w:color w:val="000000" w:themeColor="text1"/>
          <w:szCs w:val="21"/>
        </w:rPr>
        <w:t>。本课程的任务是</w:t>
      </w:r>
      <w:r>
        <w:rPr>
          <w:rFonts w:hAnsi="宋体" w:hint="eastAsia"/>
          <w:color w:val="000000" w:themeColor="text1"/>
          <w:szCs w:val="21"/>
        </w:rPr>
        <w:t>培养学生掌握UEFI BIOS开发的基本流程，掌握开发环境的配置，掌握UEFI BIOS的总体结构，掌握UEFI BIOS定制方法，掌握UEFI BIOS上驱动和应用的开发方法。通过完成实验，学生可以在</w:t>
      </w:r>
      <w:proofErr w:type="gramStart"/>
      <w:r>
        <w:rPr>
          <w:rFonts w:hAnsi="宋体" w:hint="eastAsia"/>
          <w:color w:val="000000" w:themeColor="text1"/>
          <w:szCs w:val="21"/>
        </w:rPr>
        <w:t>板级更深入</w:t>
      </w:r>
      <w:proofErr w:type="gramEnd"/>
      <w:r>
        <w:rPr>
          <w:rFonts w:hAnsi="宋体" w:hint="eastAsia"/>
          <w:color w:val="000000" w:themeColor="text1"/>
          <w:szCs w:val="21"/>
        </w:rPr>
        <w:t>地理解计算机工作机制，对UEFI BIOS整体结构有全面了解，基本具备UEFI BIOS开发能力。课程包括4个实验：开发基础，驱动开发，RAM Disk开发，</w:t>
      </w:r>
      <w:r>
        <w:rPr>
          <w:rFonts w:hAnsi="宋体"/>
          <w:color w:val="000000" w:themeColor="text1"/>
          <w:szCs w:val="21"/>
        </w:rPr>
        <w:t>Secure USB disk</w:t>
      </w:r>
      <w:r>
        <w:rPr>
          <w:rFonts w:hAnsi="宋体" w:hint="eastAsia"/>
          <w:color w:val="000000" w:themeColor="text1"/>
          <w:szCs w:val="21"/>
        </w:rPr>
        <w:t>开发。</w:t>
      </w:r>
    </w:p>
    <w:p w14:paraId="2E58A138"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推荐教材或主要参考书：</w:t>
      </w:r>
      <w:r>
        <w:rPr>
          <w:rFonts w:hAnsi="宋体"/>
          <w:color w:val="000000" w:themeColor="text1"/>
          <w:szCs w:val="21"/>
        </w:rPr>
        <w:t>（含主编，教材名，出版社，出版</w:t>
      </w:r>
      <w:r>
        <w:rPr>
          <w:rFonts w:hAnsi="宋体" w:hint="eastAsia"/>
          <w:color w:val="000000" w:themeColor="text1"/>
          <w:szCs w:val="21"/>
        </w:rPr>
        <w:t>日期</w:t>
      </w:r>
      <w:r>
        <w:rPr>
          <w:rFonts w:hAnsi="宋体"/>
          <w:color w:val="000000" w:themeColor="text1"/>
          <w:szCs w:val="21"/>
        </w:rPr>
        <w:t>）</w:t>
      </w:r>
    </w:p>
    <w:p w14:paraId="192DBC62" w14:textId="77777777" w:rsidR="003A5921" w:rsidRDefault="00000000">
      <w:pPr>
        <w:adjustRightInd w:val="0"/>
        <w:spacing w:line="300" w:lineRule="auto"/>
        <w:rPr>
          <w:rFonts w:ascii="宋体" w:hAnsi="宋体"/>
          <w:color w:val="000000" w:themeColor="text1"/>
        </w:rPr>
      </w:pPr>
      <w:r>
        <w:rPr>
          <w:rFonts w:ascii="宋体" w:hAnsi="宋体" w:hint="eastAsia"/>
          <w:color w:val="000000" w:themeColor="text1"/>
        </w:rPr>
        <w:t>[</w:t>
      </w:r>
      <w:proofErr w:type="gramStart"/>
      <w:r>
        <w:rPr>
          <w:rFonts w:ascii="宋体" w:hAnsi="宋体"/>
          <w:color w:val="000000" w:themeColor="text1"/>
        </w:rPr>
        <w:t>1]</w:t>
      </w:r>
      <w:r>
        <w:rPr>
          <w:rFonts w:ascii="宋体" w:hAnsi="宋体" w:hint="eastAsia"/>
          <w:color w:val="000000" w:themeColor="text1"/>
        </w:rPr>
        <w:t>Vincent</w:t>
      </w:r>
      <w:proofErr w:type="gramEnd"/>
      <w:r>
        <w:rPr>
          <w:rFonts w:ascii="宋体" w:hAnsi="宋体" w:hint="eastAsia"/>
          <w:color w:val="000000" w:themeColor="text1"/>
        </w:rPr>
        <w:t xml:space="preserve"> </w:t>
      </w:r>
      <w:proofErr w:type="spellStart"/>
      <w:r>
        <w:rPr>
          <w:rFonts w:ascii="宋体" w:hAnsi="宋体" w:hint="eastAsia"/>
          <w:color w:val="000000" w:themeColor="text1"/>
        </w:rPr>
        <w:t>Zimmer.Beyond</w:t>
      </w:r>
      <w:proofErr w:type="spellEnd"/>
      <w:r>
        <w:rPr>
          <w:rFonts w:ascii="宋体" w:hAnsi="宋体" w:hint="eastAsia"/>
          <w:color w:val="000000" w:themeColor="text1"/>
        </w:rPr>
        <w:t xml:space="preserve">. BIOS: Developing with the Unified Extensible </w:t>
      </w:r>
      <w:proofErr w:type="gramStart"/>
      <w:r>
        <w:rPr>
          <w:rFonts w:ascii="宋体" w:hAnsi="宋体" w:hint="eastAsia"/>
          <w:color w:val="000000" w:themeColor="text1"/>
        </w:rPr>
        <w:t>firmware(</w:t>
      </w:r>
      <w:proofErr w:type="gramEnd"/>
      <w:r>
        <w:rPr>
          <w:rFonts w:ascii="宋体" w:hAnsi="宋体" w:hint="eastAsia"/>
          <w:color w:val="000000" w:themeColor="text1"/>
        </w:rPr>
        <w:t>second edition).Intel press,2010</w:t>
      </w:r>
    </w:p>
    <w:p w14:paraId="0AA0C9AE" w14:textId="77777777" w:rsidR="003A5921" w:rsidRDefault="00000000">
      <w:pPr>
        <w:adjustRightInd w:val="0"/>
        <w:spacing w:line="300" w:lineRule="auto"/>
        <w:rPr>
          <w:rFonts w:ascii="宋体" w:hAnsi="宋体"/>
          <w:color w:val="000000" w:themeColor="text1"/>
        </w:rPr>
      </w:pPr>
      <w:r>
        <w:rPr>
          <w:rFonts w:ascii="宋体" w:hAnsi="宋体" w:hint="eastAsia"/>
          <w:color w:val="000000" w:themeColor="text1"/>
        </w:rPr>
        <w:t>[</w:t>
      </w:r>
      <w:r>
        <w:rPr>
          <w:rFonts w:ascii="宋体" w:hAnsi="宋体"/>
          <w:color w:val="000000" w:themeColor="text1"/>
        </w:rPr>
        <w:t>2]</w:t>
      </w:r>
      <w:r>
        <w:rPr>
          <w:rFonts w:ascii="宋体" w:hAnsi="宋体" w:hint="eastAsia"/>
          <w:color w:val="000000" w:themeColor="text1"/>
        </w:rPr>
        <w:t>戴正华</w:t>
      </w:r>
      <w:r>
        <w:rPr>
          <w:rFonts w:ascii="宋体" w:hAnsi="宋体" w:hint="eastAsia"/>
          <w:color w:val="000000" w:themeColor="text1"/>
        </w:rPr>
        <w:t>.UEFI</w:t>
      </w:r>
      <w:r>
        <w:rPr>
          <w:rFonts w:ascii="宋体" w:hAnsi="宋体" w:hint="eastAsia"/>
          <w:color w:val="000000" w:themeColor="text1"/>
        </w:rPr>
        <w:t>原理与编程</w:t>
      </w:r>
      <w:r>
        <w:rPr>
          <w:rFonts w:ascii="宋体" w:hAnsi="宋体" w:hint="eastAsia"/>
          <w:color w:val="000000" w:themeColor="text1"/>
        </w:rPr>
        <w:t>.</w:t>
      </w:r>
      <w:r>
        <w:rPr>
          <w:rFonts w:ascii="宋体" w:hAnsi="宋体" w:hint="eastAsia"/>
          <w:color w:val="000000" w:themeColor="text1"/>
        </w:rPr>
        <w:t>机械工业出版社，</w:t>
      </w:r>
      <w:r>
        <w:rPr>
          <w:rFonts w:ascii="宋体" w:hAnsi="宋体" w:hint="eastAsia"/>
          <w:color w:val="000000" w:themeColor="text1"/>
        </w:rPr>
        <w:t xml:space="preserve">2016.1 </w:t>
      </w:r>
    </w:p>
    <w:p w14:paraId="5565D607" w14:textId="77777777" w:rsidR="003A5921" w:rsidRDefault="00000000">
      <w:pPr>
        <w:adjustRightInd w:val="0"/>
        <w:spacing w:line="300" w:lineRule="auto"/>
        <w:rPr>
          <w:rFonts w:ascii="宋体" w:hAnsi="宋体"/>
          <w:color w:val="000000" w:themeColor="text1"/>
        </w:rPr>
      </w:pPr>
      <w:r>
        <w:rPr>
          <w:rFonts w:ascii="宋体" w:hAnsi="宋体"/>
          <w:color w:val="000000" w:themeColor="text1"/>
        </w:rPr>
        <w:t>[</w:t>
      </w:r>
      <w:proofErr w:type="gramStart"/>
      <w:r>
        <w:rPr>
          <w:rFonts w:ascii="宋体" w:hAnsi="宋体"/>
          <w:color w:val="000000" w:themeColor="text1"/>
        </w:rPr>
        <w:t>3]Unified</w:t>
      </w:r>
      <w:proofErr w:type="gramEnd"/>
      <w:r>
        <w:rPr>
          <w:rFonts w:ascii="宋体" w:hAnsi="宋体"/>
          <w:color w:val="000000" w:themeColor="text1"/>
        </w:rPr>
        <w:t xml:space="preserve"> Extensible Firmware Interface Specification</w:t>
      </w:r>
      <w:r>
        <w:rPr>
          <w:rFonts w:ascii="宋体" w:hAnsi="宋体" w:hint="eastAsia"/>
          <w:color w:val="000000" w:themeColor="text1"/>
        </w:rPr>
        <w:t>.</w:t>
      </w:r>
      <w:r>
        <w:rPr>
          <w:rFonts w:ascii="宋体" w:hAnsi="宋体"/>
          <w:color w:val="000000" w:themeColor="text1"/>
        </w:rPr>
        <w:t>201</w:t>
      </w:r>
      <w:r>
        <w:rPr>
          <w:rFonts w:ascii="宋体" w:hAnsi="宋体" w:hint="eastAsia"/>
          <w:color w:val="000000" w:themeColor="text1"/>
        </w:rPr>
        <w:t>9</w:t>
      </w:r>
      <w:r>
        <w:rPr>
          <w:rFonts w:ascii="宋体" w:hAnsi="宋体"/>
          <w:color w:val="000000" w:themeColor="text1"/>
        </w:rPr>
        <w:t>.</w:t>
      </w:r>
      <w:r>
        <w:rPr>
          <w:rFonts w:ascii="宋体" w:hAnsi="宋体" w:hint="eastAsia"/>
          <w:color w:val="000000" w:themeColor="text1"/>
        </w:rPr>
        <w:t>8</w:t>
      </w:r>
    </w:p>
    <w:p w14:paraId="3ED09EC3" w14:textId="77777777" w:rsidR="003A5921" w:rsidRDefault="00000000">
      <w:pPr>
        <w:pStyle w:val="ae"/>
        <w:spacing w:line="300" w:lineRule="auto"/>
        <w:rPr>
          <w:b w:val="0"/>
          <w:bCs w:val="0"/>
          <w:color w:val="000000" w:themeColor="text1"/>
        </w:rPr>
      </w:pPr>
      <w:r>
        <w:rPr>
          <w:rFonts w:ascii="宋体" w:hAnsi="宋体"/>
          <w:color w:val="000000" w:themeColor="text1"/>
          <w:szCs w:val="21"/>
        </w:rPr>
        <w:br w:type="page"/>
      </w:r>
    </w:p>
    <w:p w14:paraId="64677EF9" w14:textId="77777777" w:rsidR="003A5921" w:rsidRDefault="00000000">
      <w:pPr>
        <w:pStyle w:val="ae"/>
        <w:spacing w:line="300" w:lineRule="auto"/>
        <w:rPr>
          <w:color w:val="000000" w:themeColor="text1"/>
        </w:rPr>
      </w:pPr>
      <w:bookmarkStart w:id="71" w:name="_Toc81206392"/>
      <w:r>
        <w:rPr>
          <w:color w:val="000000" w:themeColor="text1"/>
        </w:rPr>
        <w:lastRenderedPageBreak/>
        <w:t xml:space="preserve">0004851 </w:t>
      </w:r>
      <w:r>
        <w:rPr>
          <w:rFonts w:hint="eastAsia"/>
          <w:color w:val="000000" w:themeColor="text1"/>
        </w:rPr>
        <w:t>安全协议课设</w:t>
      </w:r>
      <w:bookmarkEnd w:id="71"/>
    </w:p>
    <w:p w14:paraId="717EF20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0004851</w:t>
      </w:r>
    </w:p>
    <w:p w14:paraId="2E17824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安全协议课设</w:t>
      </w:r>
    </w:p>
    <w:p w14:paraId="56EED81B"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英文名称：</w:t>
      </w:r>
      <w:r>
        <w:rPr>
          <w:rFonts w:ascii="Times New Roman" w:hAnsi="Times New Roman"/>
          <w:color w:val="000000" w:themeColor="text1"/>
          <w:szCs w:val="21"/>
        </w:rPr>
        <w:t>Curriculum Design of Security Protocols</w:t>
      </w:r>
    </w:p>
    <w:p w14:paraId="23E5619F"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实践环节选修课</w:t>
      </w:r>
    </w:p>
    <w:p w14:paraId="31DED42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2</w:t>
      </w:r>
      <w:r>
        <w:rPr>
          <w:rFonts w:ascii="Times New Roman" w:hAnsi="Times New Roman" w:hint="eastAsia"/>
          <w:color w:val="000000" w:themeColor="text1"/>
          <w:szCs w:val="21"/>
        </w:rPr>
        <w:t>.</w:t>
      </w:r>
      <w:r>
        <w:rPr>
          <w:rFonts w:ascii="Times New Roman" w:hAnsi="Times New Roman"/>
          <w:color w:val="000000" w:themeColor="text1"/>
          <w:szCs w:val="21"/>
        </w:rPr>
        <w:t xml:space="preserve">0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szCs w:val="21"/>
        </w:rPr>
        <w:t>60</w:t>
      </w:r>
    </w:p>
    <w:p w14:paraId="4C7C8E6A"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61705A9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计算机网络（双语）, 安全协议</w:t>
      </w:r>
    </w:p>
    <w:p w14:paraId="2E5023C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color w:val="000000" w:themeColor="text1"/>
          <w:szCs w:val="21"/>
        </w:rPr>
        <w:t xml:space="preserve"> </w:t>
      </w:r>
      <w:r>
        <w:rPr>
          <w:rFonts w:hAnsi="宋体" w:hint="eastAsia"/>
          <w:color w:val="000000" w:themeColor="text1"/>
          <w:szCs w:val="21"/>
        </w:rPr>
        <w:t>考查</w:t>
      </w:r>
    </w:p>
    <w:p w14:paraId="537969BA"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73D9D5A4"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安全</w:t>
      </w:r>
      <w:proofErr w:type="gramStart"/>
      <w:r>
        <w:rPr>
          <w:rFonts w:ascii="宋体" w:eastAsia="宋体" w:hAnsi="宋体" w:hint="eastAsia"/>
          <w:color w:val="000000" w:themeColor="text1"/>
          <w:szCs w:val="21"/>
        </w:rPr>
        <w:t>协议课设</w:t>
      </w:r>
      <w:r>
        <w:rPr>
          <w:rFonts w:ascii="宋体" w:eastAsia="宋体" w:hAnsi="宋体"/>
          <w:color w:val="000000" w:themeColor="text1"/>
          <w:szCs w:val="21"/>
        </w:rPr>
        <w:t>是</w:t>
      </w:r>
      <w:proofErr w:type="gramEnd"/>
      <w:r>
        <w:rPr>
          <w:rFonts w:ascii="宋体" w:eastAsia="宋体" w:hAnsi="宋体" w:hint="eastAsia"/>
          <w:color w:val="000000" w:themeColor="text1"/>
          <w:szCs w:val="21"/>
        </w:rPr>
        <w:t>信息</w:t>
      </w:r>
      <w:r>
        <w:rPr>
          <w:rFonts w:ascii="宋体" w:eastAsia="宋体" w:hAnsi="宋体"/>
          <w:color w:val="000000" w:themeColor="text1"/>
          <w:szCs w:val="21"/>
        </w:rPr>
        <w:t>学</w:t>
      </w:r>
      <w:r>
        <w:rPr>
          <w:rFonts w:ascii="宋体" w:eastAsia="宋体" w:hAnsi="宋体" w:hint="eastAsia"/>
          <w:color w:val="000000" w:themeColor="text1"/>
          <w:szCs w:val="21"/>
        </w:rPr>
        <w:t>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实践环节选修课</w:t>
      </w:r>
      <w:r>
        <w:rPr>
          <w:rFonts w:ascii="宋体" w:eastAsia="宋体" w:hAnsi="宋体"/>
          <w:color w:val="000000" w:themeColor="text1"/>
          <w:szCs w:val="21"/>
        </w:rPr>
        <w:t>。</w:t>
      </w:r>
      <w:r>
        <w:rPr>
          <w:rFonts w:ascii="宋体" w:eastAsia="宋体" w:hAnsi="宋体" w:hint="eastAsia"/>
          <w:color w:val="000000" w:themeColor="text1"/>
          <w:szCs w:val="21"/>
        </w:rPr>
        <w:t>是完成《安全协议》课程之后一次全面的综合练习。本课程的主要目的是配合安全协议课程在课堂上所讲授的内容，进行相应的网络安全协议验证和设计操作。</w:t>
      </w:r>
      <w:r>
        <w:rPr>
          <w:rFonts w:ascii="宋体" w:eastAsia="宋体" w:hAnsi="宋体"/>
          <w:color w:val="000000" w:themeColor="text1"/>
          <w:szCs w:val="21"/>
        </w:rPr>
        <w:t>本课程的任务是</w:t>
      </w:r>
      <w:r>
        <w:rPr>
          <w:rFonts w:ascii="宋体" w:eastAsia="宋体" w:hAnsi="宋体" w:hint="eastAsia"/>
          <w:color w:val="000000" w:themeColor="text1"/>
          <w:szCs w:val="21"/>
        </w:rPr>
        <w:t>通过对经典安全协议的设计与安全性分析，使学生掌握网络安全原理和技术在实践中的应用。学生在理论学习的基础上，通过应用所学习的知识，来解决一些实际网络安全应用问题。在此基础上，真正理解和掌握网络安全的相关理论，具备程序设计的能力</w:t>
      </w:r>
      <w:r>
        <w:rPr>
          <w:rFonts w:ascii="宋体" w:eastAsia="宋体" w:hAnsi="宋体"/>
          <w:color w:val="000000" w:themeColor="text1"/>
          <w:szCs w:val="21"/>
        </w:rPr>
        <w:t>。教学内容重点：</w:t>
      </w:r>
      <w:r>
        <w:rPr>
          <w:rFonts w:ascii="宋体" w:eastAsia="宋体" w:hAnsi="宋体" w:hint="eastAsia"/>
          <w:color w:val="000000" w:themeColor="text1"/>
          <w:szCs w:val="21"/>
        </w:rPr>
        <w:t>网络安全协议验证和设计操作</w:t>
      </w:r>
      <w:r>
        <w:rPr>
          <w:rFonts w:ascii="宋体" w:eastAsia="宋体" w:hAnsi="宋体"/>
          <w:color w:val="000000" w:themeColor="text1"/>
          <w:szCs w:val="21"/>
        </w:rPr>
        <w:t>。教学内容的难点：</w:t>
      </w:r>
      <w:r>
        <w:rPr>
          <w:rFonts w:ascii="宋体" w:eastAsia="宋体" w:hAnsi="宋体" w:hint="eastAsia"/>
          <w:color w:val="000000" w:themeColor="text1"/>
          <w:szCs w:val="21"/>
        </w:rPr>
        <w:t>网络安全协议设计</w:t>
      </w:r>
      <w:r>
        <w:rPr>
          <w:rFonts w:ascii="宋体" w:eastAsia="宋体" w:hAnsi="宋体"/>
          <w:color w:val="000000" w:themeColor="text1"/>
          <w:szCs w:val="21"/>
        </w:rPr>
        <w:t>。</w:t>
      </w:r>
    </w:p>
    <w:p w14:paraId="06E5E2F4"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C404D2F"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[1]</w:t>
      </w:r>
      <w:r>
        <w:rPr>
          <w:rFonts w:ascii="宋体" w:eastAsia="宋体" w:hAnsi="宋体" w:hint="eastAsia"/>
          <w:color w:val="000000" w:themeColor="text1"/>
          <w:szCs w:val="21"/>
        </w:rPr>
        <w:t xml:space="preserve">赖英旭 </w:t>
      </w:r>
      <w:proofErr w:type="gramStart"/>
      <w:r>
        <w:rPr>
          <w:rFonts w:ascii="宋体" w:eastAsia="宋体" w:hAnsi="宋体" w:hint="eastAsia"/>
          <w:color w:val="000000" w:themeColor="text1"/>
          <w:szCs w:val="21"/>
        </w:rPr>
        <w:t>田果</w:t>
      </w:r>
      <w:proofErr w:type="gramEnd"/>
      <w:r>
        <w:rPr>
          <w:rFonts w:ascii="宋体" w:eastAsia="宋体" w:hAnsi="宋体" w:hint="eastAsia"/>
          <w:color w:val="000000" w:themeColor="text1"/>
          <w:szCs w:val="21"/>
        </w:rPr>
        <w:t xml:space="preserve"> 刘静. 网络安全协议分析与案例实践. 北京：清华大学出版社, 2016</w:t>
      </w:r>
    </w:p>
    <w:p w14:paraId="09DDD3CD"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[2]</w:t>
      </w:r>
      <w:r>
        <w:rPr>
          <w:rFonts w:ascii="宋体" w:eastAsia="宋体" w:hAnsi="宋体" w:hint="eastAsia"/>
          <w:color w:val="000000" w:themeColor="text1"/>
          <w:szCs w:val="21"/>
        </w:rPr>
        <w:t xml:space="preserve">赖英旭 杨震 刘静. 网络安全协议. 北京：清华大学出版社, 2012 </w:t>
      </w:r>
    </w:p>
    <w:p w14:paraId="1E131D24"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w:t>
      </w:r>
      <w:proofErr w:type="gramStart"/>
      <w:r>
        <w:rPr>
          <w:rFonts w:ascii="宋体" w:eastAsia="宋体" w:hAnsi="宋体"/>
          <w:color w:val="000000" w:themeColor="text1"/>
          <w:szCs w:val="21"/>
        </w:rPr>
        <w:t>3]</w:t>
      </w:r>
      <w:r>
        <w:rPr>
          <w:rFonts w:ascii="宋体" w:eastAsia="宋体" w:hAnsi="宋体" w:hint="eastAsia"/>
          <w:color w:val="000000" w:themeColor="text1"/>
          <w:szCs w:val="21"/>
        </w:rPr>
        <w:t>Jazib</w:t>
      </w:r>
      <w:proofErr w:type="gramEnd"/>
      <w:r>
        <w:rPr>
          <w:rFonts w:ascii="宋体" w:eastAsia="宋体" w:hAnsi="宋体" w:hint="eastAsia"/>
          <w:color w:val="000000" w:themeColor="text1"/>
          <w:szCs w:val="21"/>
        </w:rPr>
        <w:t xml:space="preserve"> </w:t>
      </w:r>
      <w:proofErr w:type="spellStart"/>
      <w:r>
        <w:rPr>
          <w:rFonts w:ascii="宋体" w:eastAsia="宋体" w:hAnsi="宋体" w:hint="eastAsia"/>
          <w:color w:val="000000" w:themeColor="text1"/>
          <w:szCs w:val="21"/>
        </w:rPr>
        <w:t>Frahim</w:t>
      </w:r>
      <w:proofErr w:type="spellEnd"/>
      <w:r>
        <w:rPr>
          <w:rFonts w:ascii="宋体" w:eastAsia="宋体" w:hAnsi="宋体" w:hint="eastAsia"/>
          <w:color w:val="000000" w:themeColor="text1"/>
          <w:szCs w:val="21"/>
        </w:rPr>
        <w:t xml:space="preserve">, Omar Santos, Andrew </w:t>
      </w:r>
      <w:proofErr w:type="spellStart"/>
      <w:r>
        <w:rPr>
          <w:rFonts w:ascii="宋体" w:eastAsia="宋体" w:hAnsi="宋体" w:hint="eastAsia"/>
          <w:color w:val="000000" w:themeColor="text1"/>
          <w:szCs w:val="21"/>
        </w:rPr>
        <w:t>Ossipov</w:t>
      </w:r>
      <w:proofErr w:type="spellEnd"/>
      <w:r>
        <w:rPr>
          <w:rFonts w:ascii="宋体" w:eastAsia="宋体" w:hAnsi="宋体" w:hint="eastAsia"/>
          <w:color w:val="000000" w:themeColor="text1"/>
          <w:szCs w:val="21"/>
        </w:rPr>
        <w:t>. Cisco ASA设备使用指南（第3版）. 北京：人民邮电出版社, 2016</w:t>
      </w:r>
    </w:p>
    <w:p w14:paraId="5E51B45C" w14:textId="77777777" w:rsidR="003A5921" w:rsidRDefault="003A5921">
      <w:pPr>
        <w:pStyle w:val="a5"/>
        <w:spacing w:line="300" w:lineRule="auto"/>
        <w:rPr>
          <w:rFonts w:hAnsi="宋体"/>
          <w:b/>
          <w:color w:val="000000" w:themeColor="text1"/>
          <w:szCs w:val="21"/>
        </w:rPr>
      </w:pPr>
    </w:p>
    <w:p w14:paraId="7F8115CB"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162E0DED" w14:textId="77777777" w:rsidR="003A5921" w:rsidRDefault="00000000">
      <w:pPr>
        <w:pStyle w:val="ae"/>
        <w:spacing w:line="300" w:lineRule="auto"/>
        <w:rPr>
          <w:rFonts w:hAnsi="宋体"/>
          <w:color w:val="000000" w:themeColor="text1"/>
        </w:rPr>
      </w:pPr>
      <w:bookmarkStart w:id="72" w:name="_Toc81206394"/>
      <w:r>
        <w:rPr>
          <w:rFonts w:hint="eastAsia"/>
          <w:color w:val="000000" w:themeColor="text1"/>
        </w:rPr>
        <w:lastRenderedPageBreak/>
        <w:t xml:space="preserve">0004750 </w:t>
      </w:r>
      <w:r>
        <w:rPr>
          <w:rFonts w:hint="eastAsia"/>
          <w:color w:val="000000" w:themeColor="text1"/>
        </w:rPr>
        <w:t>应用安全课设</w:t>
      </w:r>
      <w:bookmarkEnd w:id="72"/>
    </w:p>
    <w:p w14:paraId="7FD8F644"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课程编码：</w:t>
      </w:r>
      <w:r>
        <w:rPr>
          <w:rFonts w:ascii="Times New Roman" w:hAnsi="宋体" w:hint="eastAsia"/>
          <w:color w:val="000000" w:themeColor="text1"/>
          <w:szCs w:val="21"/>
        </w:rPr>
        <w:t>0004750</w:t>
      </w:r>
    </w:p>
    <w:p w14:paraId="416C7F3F" w14:textId="01A62A60" w:rsidR="003A5921" w:rsidRPr="00637BE0" w:rsidRDefault="00000000">
      <w:pPr>
        <w:pStyle w:val="a5"/>
        <w:spacing w:line="300" w:lineRule="auto"/>
        <w:rPr>
          <w:rFonts w:ascii="Times New Roman" w:hAnsi="宋体"/>
          <w:bCs/>
          <w:color w:val="000000" w:themeColor="text1"/>
          <w:szCs w:val="21"/>
        </w:rPr>
      </w:pPr>
      <w:r>
        <w:rPr>
          <w:rFonts w:ascii="Times New Roman" w:hAnsi="宋体"/>
          <w:b/>
          <w:color w:val="000000" w:themeColor="text1"/>
          <w:szCs w:val="21"/>
        </w:rPr>
        <w:t>课程名称：</w:t>
      </w:r>
      <w:r w:rsidR="00637BE0" w:rsidRPr="00637BE0">
        <w:rPr>
          <w:rFonts w:ascii="Times New Roman" w:hAnsi="宋体" w:hint="eastAsia"/>
          <w:bCs/>
          <w:color w:val="000000" w:themeColor="text1"/>
          <w:szCs w:val="21"/>
        </w:rPr>
        <w:t>应用安全课设</w:t>
      </w:r>
    </w:p>
    <w:p w14:paraId="7A5A6721" w14:textId="77777777" w:rsidR="003A5921" w:rsidRDefault="00000000">
      <w:pPr>
        <w:pStyle w:val="a5"/>
        <w:spacing w:line="300" w:lineRule="auto"/>
        <w:rPr>
          <w:rFonts w:ascii="Times New Roman" w:hAnsi="宋体"/>
          <w:color w:val="000000" w:themeColor="text1"/>
          <w:szCs w:val="21"/>
        </w:rPr>
      </w:pPr>
      <w:r>
        <w:rPr>
          <w:rFonts w:ascii="Times New Roman" w:hAnsi="宋体"/>
          <w:b/>
          <w:color w:val="000000" w:themeColor="text1"/>
          <w:szCs w:val="21"/>
        </w:rPr>
        <w:t>英文名称：</w:t>
      </w:r>
      <w:r>
        <w:rPr>
          <w:rFonts w:ascii="Times New Roman" w:hAnsi="宋体" w:hint="eastAsia"/>
          <w:bCs/>
          <w:color w:val="000000" w:themeColor="text1"/>
          <w:szCs w:val="21"/>
        </w:rPr>
        <w:t>Application Security: Systems and Design</w:t>
      </w:r>
    </w:p>
    <w:p w14:paraId="7933559F" w14:textId="77777777" w:rsidR="003A5921" w:rsidRDefault="00000000">
      <w:pPr>
        <w:pStyle w:val="a5"/>
        <w:spacing w:line="300" w:lineRule="auto"/>
        <w:rPr>
          <w:rFonts w:ascii="Times New Roman" w:hAnsi="宋体"/>
          <w:b/>
          <w:color w:val="000000" w:themeColor="text1"/>
          <w:szCs w:val="21"/>
        </w:rPr>
      </w:pPr>
      <w:r>
        <w:rPr>
          <w:rFonts w:ascii="Times New Roman" w:hAnsi="宋体" w:hint="eastAsia"/>
          <w:b/>
          <w:color w:val="000000" w:themeColor="text1"/>
          <w:szCs w:val="21"/>
        </w:rPr>
        <w:t>课程类型</w:t>
      </w:r>
      <w:r>
        <w:rPr>
          <w:rFonts w:ascii="Times New Roman" w:hAnsi="宋体"/>
          <w:b/>
          <w:color w:val="000000" w:themeColor="text1"/>
          <w:szCs w:val="21"/>
        </w:rPr>
        <w:t>：</w:t>
      </w:r>
      <w:ins w:id="73" w:author="wtlq" w:date="2021-08-15T15:25:00Z">
        <w:r>
          <w:rPr>
            <w:rFonts w:ascii="Times New Roman" w:hAnsi="宋体" w:hint="eastAsia"/>
            <w:b/>
            <w:color w:val="000000" w:themeColor="text1"/>
            <w:szCs w:val="21"/>
          </w:rPr>
          <w:t>实践环节</w:t>
        </w:r>
      </w:ins>
      <w:r>
        <w:rPr>
          <w:rFonts w:ascii="Times New Roman" w:hAnsi="宋体" w:hint="eastAsia"/>
          <w:bCs/>
          <w:color w:val="000000" w:themeColor="text1"/>
          <w:szCs w:val="21"/>
        </w:rPr>
        <w:t>选修</w:t>
      </w:r>
      <w:ins w:id="74" w:author="wtlq" w:date="2021-08-15T15:25:00Z">
        <w:r>
          <w:rPr>
            <w:rFonts w:ascii="Times New Roman" w:hAnsi="宋体" w:hint="eastAsia"/>
            <w:bCs/>
            <w:color w:val="000000" w:themeColor="text1"/>
            <w:szCs w:val="21"/>
          </w:rPr>
          <w:t>课</w:t>
        </w:r>
      </w:ins>
    </w:p>
    <w:p w14:paraId="41689FAF"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学分：</w:t>
      </w:r>
      <w:r>
        <w:rPr>
          <w:rFonts w:ascii="Times New Roman" w:hAnsi="Times New Roman" w:hint="eastAsia"/>
          <w:color w:val="000000" w:themeColor="text1"/>
          <w:szCs w:val="21"/>
        </w:rPr>
        <w:t xml:space="preserve"> </w:t>
      </w:r>
      <w:r>
        <w:rPr>
          <w:rFonts w:ascii="Times New Roman" w:hAnsi="Times New Roman"/>
          <w:color w:val="000000" w:themeColor="text1"/>
          <w:szCs w:val="21"/>
        </w:rPr>
        <w:t xml:space="preserve">2.0   </w:t>
      </w:r>
      <w:r>
        <w:rPr>
          <w:rFonts w:ascii="Times New Roman" w:hAnsi="宋体"/>
          <w:b/>
          <w:color w:val="000000" w:themeColor="text1"/>
          <w:szCs w:val="21"/>
        </w:rPr>
        <w:t>总学时：</w:t>
      </w:r>
      <w:r>
        <w:rPr>
          <w:rFonts w:ascii="Times New Roman" w:hAnsi="Times New Roman"/>
          <w:color w:val="000000" w:themeColor="text1"/>
          <w:szCs w:val="21"/>
        </w:rPr>
        <w:t xml:space="preserve"> 60</w:t>
      </w:r>
    </w:p>
    <w:p w14:paraId="65C2DE34" w14:textId="77777777" w:rsidR="003A5921" w:rsidRDefault="00000000">
      <w:pPr>
        <w:pStyle w:val="a5"/>
        <w:spacing w:line="300" w:lineRule="auto"/>
        <w:rPr>
          <w:rFonts w:ascii="Times New Roman" w:hAnsi="宋体"/>
          <w:color w:val="000000" w:themeColor="text1"/>
          <w:szCs w:val="21"/>
        </w:rPr>
      </w:pPr>
      <w:r>
        <w:rPr>
          <w:rFonts w:ascii="Times New Roman" w:hAnsi="宋体" w:hint="eastAsia"/>
          <w:b/>
          <w:color w:val="000000" w:themeColor="text1"/>
          <w:szCs w:val="21"/>
        </w:rPr>
        <w:t>面向</w:t>
      </w:r>
      <w:r>
        <w:rPr>
          <w:rFonts w:ascii="Times New Roman" w:hAnsi="宋体"/>
          <w:b/>
          <w:color w:val="000000" w:themeColor="text1"/>
          <w:szCs w:val="21"/>
        </w:rPr>
        <w:t>对象：</w:t>
      </w:r>
      <w:r>
        <w:rPr>
          <w:rFonts w:ascii="Times New Roman" w:hAnsi="宋体" w:hint="eastAsia"/>
          <w:color w:val="000000" w:themeColor="text1"/>
          <w:szCs w:val="21"/>
        </w:rPr>
        <w:t>信息安全</w:t>
      </w:r>
      <w:del w:id="75" w:author="wtlq" w:date="2021-08-15T15:25:00Z">
        <w:r>
          <w:rPr>
            <w:rFonts w:ascii="Times New Roman" w:hAnsi="宋体" w:hint="eastAsia"/>
            <w:color w:val="000000" w:themeColor="text1"/>
            <w:szCs w:val="21"/>
          </w:rPr>
          <w:delText>类</w:delText>
        </w:r>
      </w:del>
      <w:ins w:id="76" w:author="wtlq" w:date="2021-08-15T15:25:00Z">
        <w:r>
          <w:rPr>
            <w:rFonts w:ascii="Times New Roman" w:hAnsi="宋体" w:hint="eastAsia"/>
            <w:color w:val="000000" w:themeColor="text1"/>
            <w:szCs w:val="21"/>
          </w:rPr>
          <w:t>（实验班）专业</w:t>
        </w:r>
      </w:ins>
      <w:r>
        <w:rPr>
          <w:rFonts w:ascii="Times New Roman" w:hAnsi="宋体" w:hint="eastAsia"/>
          <w:color w:val="000000" w:themeColor="text1"/>
          <w:szCs w:val="21"/>
        </w:rPr>
        <w:t>本科生</w:t>
      </w:r>
    </w:p>
    <w:p w14:paraId="7FD364BA"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先修课程：</w:t>
      </w:r>
      <w:r>
        <w:rPr>
          <w:color w:val="000000" w:themeColor="text1"/>
        </w:rPr>
        <w:t>计算机网络</w:t>
      </w:r>
      <w:r>
        <w:rPr>
          <w:rFonts w:hint="eastAsia"/>
          <w:color w:val="000000" w:themeColor="text1"/>
        </w:rPr>
        <w:t>（双语）</w:t>
      </w:r>
      <w:r>
        <w:rPr>
          <w:color w:val="000000" w:themeColor="text1"/>
        </w:rPr>
        <w:t>、网络攻击与防护</w:t>
      </w:r>
    </w:p>
    <w:p w14:paraId="6BCC2CBA"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考核形式：</w:t>
      </w:r>
      <w:r>
        <w:rPr>
          <w:rFonts w:ascii="Times New Roman" w:hAnsi="Times New Roman" w:hint="eastAsia"/>
          <w:color w:val="000000" w:themeColor="text1"/>
          <w:szCs w:val="21"/>
        </w:rPr>
        <w:t>平时成绩</w:t>
      </w:r>
      <w:r>
        <w:rPr>
          <w:rFonts w:ascii="Times New Roman" w:hAnsi="Times New Roman" w:hint="eastAsia"/>
          <w:color w:val="000000" w:themeColor="text1"/>
          <w:szCs w:val="21"/>
        </w:rPr>
        <w:t>+</w:t>
      </w:r>
      <w:r>
        <w:rPr>
          <w:rFonts w:ascii="Times New Roman" w:hAnsi="Times New Roman" w:hint="eastAsia"/>
          <w:color w:val="000000" w:themeColor="text1"/>
          <w:szCs w:val="21"/>
        </w:rPr>
        <w:t>考试</w:t>
      </w:r>
    </w:p>
    <w:p w14:paraId="12DCD0D6" w14:textId="77777777" w:rsidR="003A5921" w:rsidRDefault="00000000">
      <w:pPr>
        <w:pStyle w:val="a5"/>
        <w:spacing w:line="300" w:lineRule="auto"/>
        <w:rPr>
          <w:rFonts w:ascii="Times New Roman" w:hAnsi="Times New Roman"/>
          <w:color w:val="000000" w:themeColor="text1"/>
          <w:szCs w:val="21"/>
        </w:rPr>
      </w:pPr>
      <w:r>
        <w:rPr>
          <w:rFonts w:ascii="Times New Roman" w:hAnsi="Times New Roman"/>
          <w:b/>
          <w:color w:val="000000" w:themeColor="text1"/>
        </w:rPr>
        <w:t>课程简介：</w:t>
      </w:r>
    </w:p>
    <w:p w14:paraId="3C445F8F" w14:textId="77777777" w:rsidR="003A5921" w:rsidRDefault="00000000">
      <w:pPr>
        <w:pStyle w:val="a5"/>
        <w:spacing w:line="300" w:lineRule="auto"/>
        <w:ind w:firstLineChars="200" w:firstLine="420"/>
        <w:rPr>
          <w:rFonts w:ascii="Times New Roman" w:hAnsi="Times New Roman"/>
          <w:bCs/>
          <w:color w:val="000000" w:themeColor="text1"/>
        </w:rPr>
      </w:pPr>
      <w:r>
        <w:rPr>
          <w:rFonts w:ascii="Times New Roman" w:hAnsi="Times New Roman" w:hint="eastAsia"/>
          <w:bCs/>
          <w:color w:val="000000" w:themeColor="text1"/>
        </w:rPr>
        <w:t>《应用安全课设》课程是面向信息安全专业开设的一门选修课程，共</w:t>
      </w:r>
      <w:r>
        <w:rPr>
          <w:rFonts w:ascii="Times New Roman" w:hAnsi="Times New Roman" w:hint="eastAsia"/>
          <w:bCs/>
          <w:color w:val="000000" w:themeColor="text1"/>
        </w:rPr>
        <w:t>60</w:t>
      </w:r>
      <w:r>
        <w:rPr>
          <w:rFonts w:ascii="Times New Roman" w:hAnsi="Times New Roman" w:hint="eastAsia"/>
          <w:bCs/>
          <w:color w:val="000000" w:themeColor="text1"/>
        </w:rPr>
        <w:t>学时。</w:t>
      </w:r>
    </w:p>
    <w:p w14:paraId="2612C52C" w14:textId="77777777" w:rsidR="003A5921" w:rsidRDefault="00000000">
      <w:pPr>
        <w:pStyle w:val="a5"/>
        <w:spacing w:line="300" w:lineRule="auto"/>
        <w:ind w:firstLineChars="200" w:firstLine="420"/>
        <w:rPr>
          <w:rFonts w:ascii="Times New Roman" w:hAnsi="Times New Roman"/>
          <w:bCs/>
          <w:color w:val="000000" w:themeColor="text1"/>
        </w:rPr>
      </w:pPr>
      <w:r>
        <w:rPr>
          <w:rFonts w:ascii="Times New Roman" w:hAnsi="Times New Roman" w:hint="eastAsia"/>
          <w:bCs/>
          <w:color w:val="000000" w:themeColor="text1"/>
        </w:rPr>
        <w:t>网络空间安全学科是一个涉及计算机、通信、数学、物理、法律、管理等学科的交叉学科，培养能够从事计算机、通信、电子商务、电子政务、电子金融等领域的网络空间安全高级专门人才。虽然我国的信息化发展速度惊人，但随之而来的网络空间安全问题也日益突出，专业人才的缺口较大，特别是缺乏具有实际动手能力的实践型人才。</w:t>
      </w:r>
    </w:p>
    <w:p w14:paraId="3922E2C1" w14:textId="77777777" w:rsidR="003A5921" w:rsidRDefault="00000000">
      <w:pPr>
        <w:pStyle w:val="a5"/>
        <w:spacing w:line="300" w:lineRule="auto"/>
        <w:ind w:firstLineChars="200" w:firstLine="420"/>
        <w:rPr>
          <w:rFonts w:ascii="Times New Roman" w:hAnsi="Times New Roman"/>
          <w:bCs/>
          <w:color w:val="000000" w:themeColor="text1"/>
        </w:rPr>
      </w:pPr>
      <w:r>
        <w:rPr>
          <w:rFonts w:ascii="Times New Roman" w:hAnsi="Times New Roman" w:hint="eastAsia"/>
          <w:bCs/>
          <w:color w:val="000000" w:themeColor="text1"/>
        </w:rPr>
        <w:t>本课程以实践型教学为主要特色，面向信息安全专业高年级本科生开设。在学生掌握信息内容安全、数字取证、数据安全与隐私保护、信息隐藏等应用安全基础知识的基础上，以实践教学为抓手，通过设置</w:t>
      </w:r>
      <w:r>
        <w:rPr>
          <w:rFonts w:ascii="Times New Roman" w:hAnsi="Times New Roman" w:hint="eastAsia"/>
          <w:bCs/>
          <w:color w:val="000000" w:themeColor="text1"/>
        </w:rPr>
        <w:t>60</w:t>
      </w:r>
      <w:r>
        <w:rPr>
          <w:rFonts w:ascii="Times New Roman" w:hAnsi="Times New Roman" w:hint="eastAsia"/>
          <w:bCs/>
          <w:color w:val="000000" w:themeColor="text1"/>
        </w:rPr>
        <w:t>学时的课程实践环节，培养具有实际动手能力的实践型人才。为学生从事企业应用安全相关工作奠定基础。</w:t>
      </w:r>
    </w:p>
    <w:p w14:paraId="0A61E1AE" w14:textId="77777777" w:rsidR="003A5921" w:rsidRDefault="00000000">
      <w:pPr>
        <w:pStyle w:val="a5"/>
        <w:spacing w:line="300" w:lineRule="auto"/>
        <w:ind w:firstLineChars="200" w:firstLine="420"/>
        <w:rPr>
          <w:rFonts w:ascii="Times New Roman" w:hAnsi="Times New Roman"/>
          <w:bCs/>
          <w:color w:val="000000" w:themeColor="text1"/>
        </w:rPr>
      </w:pPr>
      <w:r>
        <w:rPr>
          <w:rFonts w:ascii="Times New Roman" w:hAnsi="Times New Roman" w:hint="eastAsia"/>
          <w:bCs/>
          <w:color w:val="000000" w:themeColor="text1"/>
        </w:rPr>
        <w:t>本课程依据学生的特点，</w:t>
      </w:r>
      <w:proofErr w:type="gramStart"/>
      <w:r>
        <w:rPr>
          <w:rFonts w:ascii="Times New Roman" w:hAnsi="Times New Roman" w:hint="eastAsia"/>
          <w:bCs/>
          <w:color w:val="000000" w:themeColor="text1"/>
        </w:rPr>
        <w:t>以总体</w:t>
      </w:r>
      <w:proofErr w:type="gramEnd"/>
      <w:r>
        <w:rPr>
          <w:rFonts w:ascii="Times New Roman" w:hAnsi="Times New Roman" w:hint="eastAsia"/>
          <w:bCs/>
          <w:color w:val="000000" w:themeColor="text1"/>
        </w:rPr>
        <w:t>结构为主线，选择网络信息获取技术、网络信息清洗与索引技术、网络信息隐藏技术、网络信息过滤技术、网络信息推荐技术、网络信息舆情分析技术作为主要内容，讨论应用安全技术相关的方法和原理。除了学习知识外，还要学习自顶向下、自底向上、递归求解、模块化等典型方法；给学生提供参与设计实现颇具规模的复杂系统的机会，培养其工程意识和能力。</w:t>
      </w:r>
    </w:p>
    <w:p w14:paraId="681B8256" w14:textId="77777777" w:rsidR="003A5921" w:rsidRDefault="00000000">
      <w:pPr>
        <w:pStyle w:val="a5"/>
        <w:spacing w:line="300" w:lineRule="auto"/>
        <w:rPr>
          <w:rFonts w:ascii="Times New Roman" w:hAnsi="Times New Roman"/>
          <w:b/>
          <w:color w:val="000000" w:themeColor="text1"/>
        </w:rPr>
      </w:pPr>
      <w:r>
        <w:rPr>
          <w:rFonts w:ascii="Times New Roman" w:hAnsi="Times New Roman"/>
          <w:b/>
          <w:color w:val="000000" w:themeColor="text1"/>
        </w:rPr>
        <w:t>推荐教材或主要参考书：</w:t>
      </w:r>
    </w:p>
    <w:p w14:paraId="02640AF1" w14:textId="77777777" w:rsidR="003A5921" w:rsidRDefault="00000000">
      <w:pPr>
        <w:pStyle w:val="a5"/>
        <w:spacing w:line="300" w:lineRule="auto"/>
        <w:rPr>
          <w:rFonts w:ascii="Times New Roman" w:hAnsi="Times New Roman"/>
          <w:bCs/>
          <w:color w:val="000000" w:themeColor="text1"/>
        </w:rPr>
      </w:pPr>
      <w:r>
        <w:rPr>
          <w:rFonts w:ascii="Times New Roman" w:hAnsi="Times New Roman" w:hint="eastAsia"/>
          <w:bCs/>
          <w:color w:val="000000" w:themeColor="text1"/>
        </w:rPr>
        <w:t xml:space="preserve">[1]  </w:t>
      </w:r>
      <w:hyperlink r:id="rId22" w:tgtFrame="/Users/xen/Documentsx/_blank" w:history="1">
        <w:proofErr w:type="gramStart"/>
        <w:r>
          <w:rPr>
            <w:rFonts w:ascii="Times New Roman" w:hAnsi="Times New Roman" w:hint="eastAsia"/>
            <w:bCs/>
            <w:color w:val="000000" w:themeColor="text1"/>
          </w:rPr>
          <w:t>赖英旭</w:t>
        </w:r>
        <w:proofErr w:type="gramEnd"/>
      </w:hyperlink>
      <w:r>
        <w:rPr>
          <w:rFonts w:ascii="Times New Roman" w:hAnsi="Times New Roman" w:hint="eastAsia"/>
          <w:bCs/>
          <w:color w:val="000000" w:themeColor="text1"/>
        </w:rPr>
        <w:t>，</w:t>
      </w:r>
      <w:hyperlink r:id="rId23" w:tgtFrame="/Users/xen/Documentsx/_blank" w:history="1">
        <w:r>
          <w:rPr>
            <w:rFonts w:ascii="Times New Roman" w:hAnsi="Times New Roman" w:hint="eastAsia"/>
            <w:bCs/>
            <w:color w:val="000000" w:themeColor="text1"/>
          </w:rPr>
          <w:t>刘思宇</w:t>
        </w:r>
      </w:hyperlink>
      <w:r>
        <w:rPr>
          <w:rFonts w:ascii="Times New Roman" w:hAnsi="Times New Roman" w:hint="eastAsia"/>
          <w:bCs/>
          <w:color w:val="000000" w:themeColor="text1"/>
        </w:rPr>
        <w:t>，</w:t>
      </w:r>
      <w:hyperlink r:id="rId24" w:tgtFrame="/Users/xen/Documentsx/_blank" w:history="1">
        <w:r>
          <w:rPr>
            <w:rFonts w:ascii="Times New Roman" w:hAnsi="Times New Roman" w:hint="eastAsia"/>
            <w:bCs/>
            <w:color w:val="000000" w:themeColor="text1"/>
          </w:rPr>
          <w:t>杨震</w:t>
        </w:r>
      </w:hyperlink>
      <w:r>
        <w:rPr>
          <w:rFonts w:ascii="Times New Roman" w:hAnsi="Times New Roman" w:hint="eastAsia"/>
          <w:bCs/>
          <w:color w:val="000000" w:themeColor="text1"/>
        </w:rPr>
        <w:t>，</w:t>
      </w:r>
      <w:hyperlink r:id="rId25" w:tgtFrame="/Users/xen/Documentsx/_blank" w:history="1">
        <w:r>
          <w:rPr>
            <w:rFonts w:ascii="Times New Roman" w:hAnsi="Times New Roman" w:hint="eastAsia"/>
            <w:bCs/>
            <w:color w:val="000000" w:themeColor="text1"/>
          </w:rPr>
          <w:t>刘静</w:t>
        </w:r>
      </w:hyperlink>
      <w:r>
        <w:rPr>
          <w:rFonts w:ascii="Times New Roman" w:hAnsi="Times New Roman" w:hint="eastAsia"/>
          <w:bCs/>
          <w:color w:val="000000" w:themeColor="text1"/>
        </w:rPr>
        <w:t>，</w:t>
      </w:r>
      <w:hyperlink r:id="rId26" w:tgtFrame="/Users/xen/Documentsx/_blank" w:history="1">
        <w:r>
          <w:rPr>
            <w:rFonts w:ascii="Times New Roman" w:hAnsi="Times New Roman" w:hint="eastAsia"/>
            <w:bCs/>
            <w:color w:val="000000" w:themeColor="text1"/>
          </w:rPr>
          <w:t>叶超等</w:t>
        </w:r>
      </w:hyperlink>
      <w:r>
        <w:rPr>
          <w:rFonts w:ascii="Times New Roman" w:hAnsi="Times New Roman" w:hint="eastAsia"/>
          <w:bCs/>
          <w:color w:val="000000" w:themeColor="text1"/>
        </w:rPr>
        <w:t>（编著）</w:t>
      </w:r>
      <w:r>
        <w:rPr>
          <w:rFonts w:ascii="Times New Roman" w:hAnsi="Times New Roman" w:hint="eastAsia"/>
          <w:bCs/>
          <w:color w:val="000000" w:themeColor="text1"/>
        </w:rPr>
        <w:t xml:space="preserve">. </w:t>
      </w:r>
      <w:r>
        <w:rPr>
          <w:rFonts w:ascii="Times New Roman" w:hAnsi="Times New Roman" w:hint="eastAsia"/>
          <w:bCs/>
          <w:color w:val="000000" w:themeColor="text1"/>
        </w:rPr>
        <w:t>计算机病毒与防范技术</w:t>
      </w:r>
      <w:r>
        <w:rPr>
          <w:rFonts w:ascii="Times New Roman" w:hAnsi="Times New Roman" w:hint="eastAsia"/>
          <w:bCs/>
          <w:color w:val="000000" w:themeColor="text1"/>
        </w:rPr>
        <w:t>(</w:t>
      </w:r>
      <w:r>
        <w:rPr>
          <w:rFonts w:ascii="Times New Roman" w:hAnsi="Times New Roman" w:hint="eastAsia"/>
          <w:bCs/>
          <w:color w:val="000000" w:themeColor="text1"/>
        </w:rPr>
        <w:t>第</w:t>
      </w:r>
      <w:r>
        <w:rPr>
          <w:rFonts w:ascii="Times New Roman" w:hAnsi="Times New Roman"/>
          <w:bCs/>
          <w:color w:val="000000" w:themeColor="text1"/>
        </w:rPr>
        <w:t>2</w:t>
      </w:r>
      <w:r>
        <w:rPr>
          <w:rFonts w:ascii="Times New Roman" w:hAnsi="Times New Roman" w:hint="eastAsia"/>
          <w:bCs/>
          <w:color w:val="000000" w:themeColor="text1"/>
        </w:rPr>
        <w:t>版</w:t>
      </w:r>
      <w:r>
        <w:rPr>
          <w:rFonts w:ascii="Times New Roman" w:hAnsi="Times New Roman" w:hint="eastAsia"/>
          <w:bCs/>
          <w:color w:val="000000" w:themeColor="text1"/>
        </w:rPr>
        <w:t xml:space="preserve">). </w:t>
      </w:r>
      <w:r>
        <w:rPr>
          <w:rFonts w:ascii="Times New Roman" w:hAnsi="Times New Roman" w:hint="eastAsia"/>
          <w:bCs/>
          <w:color w:val="000000" w:themeColor="text1"/>
        </w:rPr>
        <w:t>北京：清华大学出版社，</w:t>
      </w:r>
      <w:r>
        <w:rPr>
          <w:rFonts w:ascii="Times New Roman" w:hAnsi="Times New Roman" w:hint="eastAsia"/>
          <w:bCs/>
          <w:color w:val="000000" w:themeColor="text1"/>
        </w:rPr>
        <w:t>2019</w:t>
      </w:r>
      <w:r>
        <w:rPr>
          <w:rFonts w:ascii="Times New Roman" w:hAnsi="Times New Roman" w:hint="eastAsia"/>
          <w:bCs/>
          <w:color w:val="000000" w:themeColor="text1"/>
        </w:rPr>
        <w:t>年</w:t>
      </w:r>
      <w:r>
        <w:rPr>
          <w:rFonts w:ascii="Times New Roman" w:hAnsi="Times New Roman" w:hint="eastAsia"/>
          <w:bCs/>
          <w:color w:val="000000" w:themeColor="text1"/>
        </w:rPr>
        <w:t>12</w:t>
      </w:r>
      <w:r>
        <w:rPr>
          <w:rFonts w:ascii="Times New Roman" w:hAnsi="Times New Roman" w:hint="eastAsia"/>
          <w:bCs/>
          <w:color w:val="000000" w:themeColor="text1"/>
        </w:rPr>
        <w:t>月</w:t>
      </w:r>
    </w:p>
    <w:p w14:paraId="53047007" w14:textId="77777777" w:rsidR="003A5921" w:rsidRDefault="00000000">
      <w:pPr>
        <w:pStyle w:val="a5"/>
        <w:spacing w:line="300" w:lineRule="auto"/>
        <w:rPr>
          <w:rFonts w:ascii="Times New Roman" w:hAnsi="Times New Roman"/>
          <w:bCs/>
          <w:color w:val="000000" w:themeColor="text1"/>
        </w:rPr>
      </w:pPr>
      <w:r>
        <w:rPr>
          <w:rFonts w:ascii="Times New Roman" w:hAnsi="Times New Roman"/>
          <w:bCs/>
          <w:color w:val="000000" w:themeColor="text1"/>
        </w:rPr>
        <w:t xml:space="preserve">[2]  </w:t>
      </w:r>
      <w:r>
        <w:rPr>
          <w:rFonts w:ascii="Times New Roman" w:hAnsi="Times New Roman"/>
          <w:bCs/>
          <w:color w:val="000000" w:themeColor="text1"/>
        </w:rPr>
        <w:t>张茹，刘建毅</w:t>
      </w:r>
      <w:r>
        <w:rPr>
          <w:rFonts w:ascii="Times New Roman" w:hAnsi="Times New Roman" w:hint="eastAsia"/>
          <w:bCs/>
          <w:color w:val="000000" w:themeColor="text1"/>
        </w:rPr>
        <w:t>（编著）</w:t>
      </w:r>
      <w:r>
        <w:rPr>
          <w:rFonts w:ascii="Times New Roman" w:hAnsi="Times New Roman" w:hint="eastAsia"/>
          <w:bCs/>
          <w:color w:val="000000" w:themeColor="text1"/>
        </w:rPr>
        <w:t xml:space="preserve">. </w:t>
      </w:r>
      <w:r>
        <w:rPr>
          <w:rFonts w:ascii="Times New Roman" w:hAnsi="Times New Roman"/>
          <w:bCs/>
          <w:color w:val="000000" w:themeColor="text1"/>
        </w:rPr>
        <w:t>数字内容安全</w:t>
      </w:r>
      <w:r>
        <w:rPr>
          <w:rFonts w:ascii="Times New Roman" w:hAnsi="Times New Roman" w:hint="eastAsia"/>
          <w:bCs/>
          <w:color w:val="000000" w:themeColor="text1"/>
        </w:rPr>
        <w:t xml:space="preserve">. </w:t>
      </w:r>
      <w:r>
        <w:rPr>
          <w:rFonts w:ascii="Times New Roman" w:hAnsi="Times New Roman" w:hint="eastAsia"/>
          <w:bCs/>
          <w:color w:val="000000" w:themeColor="text1"/>
        </w:rPr>
        <w:t>北京：</w:t>
      </w:r>
      <w:r>
        <w:rPr>
          <w:rFonts w:ascii="Times New Roman" w:hAnsi="Times New Roman"/>
          <w:bCs/>
          <w:color w:val="000000" w:themeColor="text1"/>
        </w:rPr>
        <w:t>北京邮电大学出版社</w:t>
      </w:r>
      <w:r>
        <w:rPr>
          <w:rFonts w:ascii="Times New Roman" w:hAnsi="Times New Roman" w:hint="eastAsia"/>
          <w:bCs/>
          <w:color w:val="000000" w:themeColor="text1"/>
        </w:rPr>
        <w:t>，</w:t>
      </w:r>
      <w:r>
        <w:rPr>
          <w:rFonts w:ascii="Times New Roman" w:hAnsi="Times New Roman" w:hint="eastAsia"/>
          <w:bCs/>
          <w:color w:val="000000" w:themeColor="text1"/>
        </w:rPr>
        <w:t>2017</w:t>
      </w:r>
      <w:r>
        <w:rPr>
          <w:rFonts w:ascii="Times New Roman" w:hAnsi="Times New Roman" w:hint="eastAsia"/>
          <w:bCs/>
          <w:color w:val="000000" w:themeColor="text1"/>
        </w:rPr>
        <w:t>年</w:t>
      </w:r>
      <w:r>
        <w:rPr>
          <w:rFonts w:ascii="Times New Roman" w:hAnsi="Times New Roman" w:hint="eastAsia"/>
          <w:bCs/>
          <w:color w:val="000000" w:themeColor="text1"/>
        </w:rPr>
        <w:t>10</w:t>
      </w:r>
      <w:r>
        <w:rPr>
          <w:rFonts w:ascii="Times New Roman" w:hAnsi="Times New Roman" w:hint="eastAsia"/>
          <w:bCs/>
          <w:color w:val="000000" w:themeColor="text1"/>
        </w:rPr>
        <w:t>月</w:t>
      </w:r>
    </w:p>
    <w:p w14:paraId="6C4AAA63" w14:textId="77777777" w:rsidR="003A5921" w:rsidRDefault="003A5921">
      <w:pPr>
        <w:pStyle w:val="a5"/>
        <w:spacing w:line="300" w:lineRule="auto"/>
        <w:rPr>
          <w:rFonts w:ascii="Times New Roman" w:hAnsi="Times New Roman"/>
          <w:b/>
          <w:color w:val="000000" w:themeColor="text1"/>
          <w:szCs w:val="21"/>
        </w:rPr>
        <w:sectPr w:rsidR="003A5921">
          <w:pgSz w:w="11906" w:h="16838"/>
          <w:pgMar w:top="1440" w:right="1800" w:bottom="1440" w:left="1800" w:header="851" w:footer="992" w:gutter="0"/>
          <w:cols w:space="720"/>
          <w:docGrid w:type="lines" w:linePitch="312"/>
        </w:sectPr>
      </w:pPr>
    </w:p>
    <w:p w14:paraId="077793C0" w14:textId="77777777" w:rsidR="003A5921" w:rsidRDefault="00000000">
      <w:pPr>
        <w:pStyle w:val="ae"/>
        <w:rPr>
          <w:rFonts w:ascii="宋体" w:hAnsi="宋体"/>
          <w:color w:val="000000" w:themeColor="text1"/>
        </w:rPr>
      </w:pPr>
      <w:bookmarkStart w:id="77" w:name="_Toc81206396"/>
      <w:r>
        <w:rPr>
          <w:color w:val="000000" w:themeColor="text1"/>
        </w:rPr>
        <w:lastRenderedPageBreak/>
        <w:t>0008187</w:t>
      </w:r>
      <w:r>
        <w:rPr>
          <w:rFonts w:ascii="宋体" w:hAnsi="宋体"/>
          <w:color w:val="000000" w:themeColor="text1"/>
        </w:rPr>
        <w:t xml:space="preserve"> 面向对象程序设计</w:t>
      </w:r>
      <w:bookmarkEnd w:id="77"/>
    </w:p>
    <w:p w14:paraId="116BE2E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rPr>
        <w:t>0008187</w:t>
      </w:r>
    </w:p>
    <w:p w14:paraId="72ED5E1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color w:val="000000" w:themeColor="text1"/>
        </w:rPr>
        <w:t>面向对象程序设计</w:t>
      </w:r>
    </w:p>
    <w:p w14:paraId="173F507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Style w:val="af1"/>
          <w:rFonts w:ascii="Times New Roman" w:hAnsi="Times New Roman"/>
          <w:color w:val="000000" w:themeColor="text1"/>
        </w:rPr>
        <w:t>Ob</w:t>
      </w:r>
      <w:r>
        <w:rPr>
          <w:rFonts w:ascii="Times New Roman" w:hAnsi="Times New Roman"/>
          <w:color w:val="000000" w:themeColor="text1"/>
          <w:sz w:val="24"/>
        </w:rPr>
        <w:t>ject-Oriented Programming</w:t>
      </w:r>
    </w:p>
    <w:p w14:paraId="72FF341B"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437EDD34"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学分：</w:t>
      </w:r>
      <w:r>
        <w:rPr>
          <w:rFonts w:ascii="Times New Roman" w:hAnsi="Times New Roman"/>
          <w:color w:val="000000" w:themeColor="text1"/>
          <w:szCs w:val="21"/>
        </w:rPr>
        <w:t>2.5</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szCs w:val="21"/>
        </w:rPr>
        <w:t>40</w:t>
      </w:r>
    </w:p>
    <w:p w14:paraId="74F8F538"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bookmarkStart w:id="78" w:name="_Hlk79758979"/>
      <w:r>
        <w:rPr>
          <w:rStyle w:val="af1"/>
          <w:rFonts w:hAnsi="宋体" w:hint="eastAsia"/>
          <w:color w:val="000000" w:themeColor="text1"/>
        </w:rPr>
        <w:t>计算机科学与技术（实验班）专业、</w:t>
      </w:r>
      <w:r>
        <w:rPr>
          <w:rFonts w:hAnsi="宋体" w:hint="eastAsia"/>
          <w:color w:val="000000" w:themeColor="text1"/>
          <w:szCs w:val="21"/>
        </w:rPr>
        <w:t>计算机科学</w:t>
      </w:r>
      <w:r>
        <w:rPr>
          <w:rFonts w:hAnsi="宋体"/>
          <w:color w:val="000000" w:themeColor="text1"/>
          <w:szCs w:val="21"/>
        </w:rPr>
        <w:t>与技术专业</w:t>
      </w:r>
      <w:r>
        <w:rPr>
          <w:rFonts w:hAnsi="宋体" w:hint="eastAsia"/>
          <w:color w:val="000000" w:themeColor="text1"/>
          <w:szCs w:val="21"/>
        </w:rPr>
        <w:t>、信息安全（实验班）专业、物联网工程专业本科生</w:t>
      </w:r>
      <w:bookmarkEnd w:id="78"/>
    </w:p>
    <w:p w14:paraId="0DE463A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color w:val="000000" w:themeColor="text1"/>
        </w:rPr>
        <w:t>高级语言程序设计</w:t>
      </w:r>
    </w:p>
    <w:p w14:paraId="0DD0A0E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平时成绩+实验+笔试</w:t>
      </w:r>
    </w:p>
    <w:p w14:paraId="17BA0C4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5775960C" w14:textId="77777777" w:rsidR="003A5921" w:rsidRDefault="00000000">
      <w:pPr>
        <w:pStyle w:val="af4"/>
        <w:spacing w:line="300" w:lineRule="auto"/>
        <w:ind w:firstLineChars="202" w:firstLine="424"/>
        <w:contextualSpacing w:val="0"/>
        <w:rPr>
          <w:rFonts w:ascii="宋体" w:hAnsi="宋体"/>
          <w:b/>
          <w:color w:val="000000" w:themeColor="text1"/>
        </w:rPr>
      </w:pPr>
      <w:r>
        <w:rPr>
          <w:rFonts w:ascii="宋体" w:hAnsi="宋体" w:hint="eastAsia"/>
          <w:color w:val="000000" w:themeColor="text1"/>
        </w:rPr>
        <w:t>面向对象程序设计（Object Oriented Programming，OOP）是一种被广泛应用的计算机编程架构，OOP达到了软件工程的三个主要目标：重用性、灵活性和扩展性。课程通过分析OOP的基本思想及Java语言的实现机制，讨论OOP的方法，培养学生采用面向对象的方法分析和求解问题的能力。要求学生掌握面向对象的基本思想和有关的基本概念、基本方法，掌握基于OOP思想的Java语言实现机制，掌握Java语言的基本语法和Java集成开发环境下的编程技术，能够运用OOP方法分析和求解一般应用问题。并培养学生的面向对象系统分析、设计能力，提高解决复杂工程问题的能力。</w:t>
      </w:r>
    </w:p>
    <w:p w14:paraId="550A222D"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00CDEDB2"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[1]</w:t>
      </w:r>
      <w:r>
        <w:rPr>
          <w:rFonts w:ascii="宋体" w:hAnsi="宋体" w:hint="eastAsia"/>
          <w:color w:val="000000" w:themeColor="text1"/>
        </w:rPr>
        <w:t xml:space="preserve"> </w:t>
      </w:r>
      <w:proofErr w:type="gramStart"/>
      <w:r>
        <w:rPr>
          <w:rFonts w:ascii="宋体" w:hAnsi="宋体"/>
          <w:color w:val="000000" w:themeColor="text1"/>
        </w:rPr>
        <w:t>叶乃文</w:t>
      </w:r>
      <w:proofErr w:type="gramEnd"/>
      <w:r>
        <w:rPr>
          <w:rFonts w:ascii="宋体" w:hAnsi="宋体"/>
          <w:color w:val="000000" w:themeColor="text1"/>
        </w:rPr>
        <w:t>，王丹，杨惠荣</w:t>
      </w:r>
      <w:r>
        <w:rPr>
          <w:rFonts w:ascii="宋体" w:hAnsi="宋体" w:hint="eastAsia"/>
          <w:color w:val="000000" w:themeColor="text1"/>
        </w:rPr>
        <w:t>，</w:t>
      </w:r>
      <w:r>
        <w:rPr>
          <w:rFonts w:ascii="宋体" w:hAnsi="宋体"/>
          <w:color w:val="000000" w:themeColor="text1"/>
        </w:rPr>
        <w:t>面向对象程序设计</w:t>
      </w:r>
      <w:r>
        <w:rPr>
          <w:rFonts w:ascii="宋体" w:hAnsi="宋体" w:hint="eastAsia"/>
          <w:color w:val="000000" w:themeColor="text1"/>
        </w:rPr>
        <w:t>(第3版)，</w:t>
      </w:r>
      <w:r>
        <w:rPr>
          <w:rFonts w:ascii="宋体" w:hAnsi="宋体"/>
          <w:color w:val="000000" w:themeColor="text1"/>
        </w:rPr>
        <w:t>清华大学出版社</w:t>
      </w:r>
      <w:r>
        <w:rPr>
          <w:rFonts w:ascii="宋体" w:hAnsi="宋体" w:hint="eastAsia"/>
          <w:color w:val="000000" w:themeColor="text1"/>
        </w:rPr>
        <w:t>，</w:t>
      </w:r>
      <w:r>
        <w:rPr>
          <w:rFonts w:ascii="宋体" w:hAnsi="宋体"/>
          <w:color w:val="000000" w:themeColor="text1"/>
        </w:rPr>
        <w:t>2013年8月</w:t>
      </w:r>
    </w:p>
    <w:p w14:paraId="772474DE"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[2]</w:t>
      </w:r>
      <w:r>
        <w:rPr>
          <w:rFonts w:ascii="宋体" w:hAnsi="宋体" w:hint="eastAsia"/>
          <w:color w:val="000000" w:themeColor="text1"/>
        </w:rPr>
        <w:t xml:space="preserve"> </w:t>
      </w:r>
      <w:hyperlink r:id="rId27" w:tgtFrame="_blank" w:history="1">
        <w:r>
          <w:rPr>
            <w:rFonts w:ascii="宋体" w:hAnsi="宋体"/>
            <w:color w:val="000000" w:themeColor="text1"/>
          </w:rPr>
          <w:t>邢国波</w:t>
        </w:r>
      </w:hyperlink>
      <w:r>
        <w:rPr>
          <w:rFonts w:ascii="宋体" w:hAnsi="宋体"/>
          <w:color w:val="000000" w:themeColor="text1"/>
        </w:rPr>
        <w:t>，</w:t>
      </w:r>
      <w:hyperlink r:id="rId28" w:tgtFrame="_blank" w:history="1">
        <w:r>
          <w:rPr>
            <w:rFonts w:ascii="宋体" w:hAnsi="宋体"/>
            <w:color w:val="000000" w:themeColor="text1"/>
          </w:rPr>
          <w:t>杨朝晖</w:t>
        </w:r>
      </w:hyperlink>
      <w:r>
        <w:rPr>
          <w:rFonts w:ascii="宋体" w:hAnsi="宋体"/>
          <w:color w:val="000000" w:themeColor="text1"/>
        </w:rPr>
        <w:t>，</w:t>
      </w:r>
      <w:hyperlink r:id="rId29" w:tgtFrame="_blank" w:history="1">
        <w:r>
          <w:rPr>
            <w:rFonts w:ascii="宋体" w:hAnsi="宋体"/>
            <w:color w:val="000000" w:themeColor="text1"/>
          </w:rPr>
          <w:t>郭庆</w:t>
        </w:r>
      </w:hyperlink>
      <w:r>
        <w:rPr>
          <w:rFonts w:ascii="宋体" w:hAnsi="宋体"/>
          <w:color w:val="000000" w:themeColor="text1"/>
        </w:rPr>
        <w:t>，</w:t>
      </w:r>
      <w:hyperlink r:id="rId30" w:tgtFrame="_blank" w:history="1">
        <w:r>
          <w:rPr>
            <w:rFonts w:ascii="宋体" w:hAnsi="宋体"/>
            <w:color w:val="000000" w:themeColor="text1"/>
          </w:rPr>
          <w:t>徐遵义</w:t>
        </w:r>
      </w:hyperlink>
      <w:r>
        <w:rPr>
          <w:rFonts w:ascii="宋体" w:hAnsi="宋体"/>
          <w:color w:val="000000" w:themeColor="text1"/>
        </w:rPr>
        <w:t xml:space="preserve">，Java面向对象程序设计，清华大学出版社，2019年6月 </w:t>
      </w:r>
    </w:p>
    <w:p w14:paraId="4CA4531F"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[3]</w:t>
      </w:r>
      <w:r>
        <w:rPr>
          <w:rFonts w:ascii="宋体" w:hAnsi="宋体" w:hint="eastAsia"/>
          <w:color w:val="000000" w:themeColor="text1"/>
        </w:rPr>
        <w:t xml:space="preserve"> </w:t>
      </w:r>
      <w:hyperlink r:id="rId31" w:tgtFrame="_blank" w:history="1">
        <w:r>
          <w:rPr>
            <w:rFonts w:ascii="宋体" w:hAnsi="宋体"/>
            <w:color w:val="000000" w:themeColor="text1"/>
          </w:rPr>
          <w:t>刘彦君</w:t>
        </w:r>
      </w:hyperlink>
      <w:r>
        <w:rPr>
          <w:rFonts w:ascii="宋体" w:hAnsi="宋体"/>
          <w:color w:val="000000" w:themeColor="text1"/>
        </w:rPr>
        <w:t>，</w:t>
      </w:r>
      <w:hyperlink r:id="rId32" w:tgtFrame="_blank" w:history="1">
        <w:r>
          <w:rPr>
            <w:rFonts w:ascii="宋体" w:hAnsi="宋体"/>
            <w:color w:val="000000" w:themeColor="text1"/>
          </w:rPr>
          <w:t>张仁伟</w:t>
        </w:r>
      </w:hyperlink>
      <w:r>
        <w:rPr>
          <w:rFonts w:ascii="宋体" w:hAnsi="宋体"/>
          <w:color w:val="000000" w:themeColor="text1"/>
        </w:rPr>
        <w:t>，</w:t>
      </w:r>
      <w:hyperlink r:id="rId33" w:tgtFrame="_blank" w:history="1">
        <w:r>
          <w:rPr>
            <w:rFonts w:ascii="宋体" w:hAnsi="宋体"/>
            <w:color w:val="000000" w:themeColor="text1"/>
          </w:rPr>
          <w:t>满志强</w:t>
        </w:r>
      </w:hyperlink>
      <w:r>
        <w:rPr>
          <w:rFonts w:ascii="宋体" w:hAnsi="宋体"/>
          <w:color w:val="000000" w:themeColor="text1"/>
        </w:rPr>
        <w:t>，Java面向对象思想与程序设计，</w:t>
      </w:r>
      <w:r>
        <w:rPr>
          <w:rFonts w:ascii="宋体" w:hAnsi="宋体" w:hint="eastAsia"/>
          <w:color w:val="000000" w:themeColor="text1"/>
        </w:rPr>
        <w:t>人民</w:t>
      </w:r>
      <w:r>
        <w:rPr>
          <w:rFonts w:ascii="宋体" w:hAnsi="宋体"/>
          <w:color w:val="000000" w:themeColor="text1"/>
        </w:rPr>
        <w:t>邮电出版社，2018年</w:t>
      </w:r>
      <w:r>
        <w:rPr>
          <w:rFonts w:ascii="宋体" w:hAnsi="宋体" w:hint="eastAsia"/>
          <w:color w:val="000000" w:themeColor="text1"/>
        </w:rPr>
        <w:t>1</w:t>
      </w:r>
      <w:r>
        <w:rPr>
          <w:rFonts w:ascii="宋体" w:hAnsi="宋体"/>
          <w:color w:val="000000" w:themeColor="text1"/>
        </w:rPr>
        <w:t>1</w:t>
      </w:r>
      <w:r>
        <w:rPr>
          <w:rFonts w:ascii="宋体" w:hAnsi="宋体" w:hint="eastAsia"/>
          <w:color w:val="000000" w:themeColor="text1"/>
        </w:rPr>
        <w:t>月</w:t>
      </w:r>
    </w:p>
    <w:p w14:paraId="5715B5FC"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76F369B2" w14:textId="77777777" w:rsidR="003A5921" w:rsidRDefault="00000000">
      <w:pPr>
        <w:pStyle w:val="ae"/>
        <w:spacing w:line="300" w:lineRule="auto"/>
        <w:rPr>
          <w:color w:val="000000" w:themeColor="text1"/>
        </w:rPr>
      </w:pPr>
      <w:bookmarkStart w:id="79" w:name="_Toc81206398"/>
      <w:r>
        <w:rPr>
          <w:color w:val="000000" w:themeColor="text1"/>
        </w:rPr>
        <w:lastRenderedPageBreak/>
        <w:t xml:space="preserve">0008211 </w:t>
      </w:r>
      <w:r>
        <w:rPr>
          <w:rFonts w:hint="eastAsia"/>
          <w:color w:val="000000" w:themeColor="text1"/>
        </w:rPr>
        <w:t>信息论与编码</w:t>
      </w:r>
      <w:bookmarkEnd w:id="79"/>
    </w:p>
    <w:p w14:paraId="732ADA1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0008211</w:t>
      </w:r>
    </w:p>
    <w:p w14:paraId="4DFE352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信息论与编码</w:t>
      </w:r>
    </w:p>
    <w:p w14:paraId="2C4A9A1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Information Theory and Coding Theory</w:t>
      </w:r>
    </w:p>
    <w:p w14:paraId="45068500"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26293BA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2</w:t>
      </w:r>
      <w:r>
        <w:rPr>
          <w:rFonts w:ascii="Times New Roman" w:hAnsi="Times New Roman"/>
          <w:color w:val="000000" w:themeColor="text1"/>
          <w:szCs w:val="21"/>
        </w:rPr>
        <w:t xml:space="preserve">.0 </w:t>
      </w:r>
      <w:r>
        <w:rPr>
          <w:rFonts w:hAnsi="宋体"/>
          <w:color w:val="000000" w:themeColor="text1"/>
          <w:szCs w:val="21"/>
        </w:rPr>
        <w:t xml:space="preserve">  </w:t>
      </w:r>
      <w:r>
        <w:rPr>
          <w:rFonts w:hAnsi="宋体"/>
          <w:b/>
          <w:color w:val="000000" w:themeColor="text1"/>
          <w:szCs w:val="21"/>
        </w:rPr>
        <w:t>总学时：</w:t>
      </w:r>
      <w:r>
        <w:rPr>
          <w:rFonts w:ascii="Times New Roman" w:hAnsi="Times New Roman" w:hint="eastAsia"/>
          <w:color w:val="000000" w:themeColor="text1"/>
          <w:szCs w:val="21"/>
        </w:rPr>
        <w:t>32</w:t>
      </w:r>
    </w:p>
    <w:p w14:paraId="16E12ED0"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rPr>
        <w:t>信息安全（实验班）</w:t>
      </w:r>
      <w:r>
        <w:rPr>
          <w:rFonts w:hAnsi="宋体"/>
          <w:color w:val="000000" w:themeColor="text1"/>
        </w:rPr>
        <w:t>专业本科生</w:t>
      </w:r>
    </w:p>
    <w:p w14:paraId="57CD9231" w14:textId="77777777" w:rsidR="003A5921" w:rsidRDefault="00000000">
      <w:pPr>
        <w:pStyle w:val="a5"/>
        <w:spacing w:line="300" w:lineRule="auto"/>
        <w:rPr>
          <w:rFonts w:hAnsi="宋体"/>
          <w:color w:val="000000" w:themeColor="text1"/>
        </w:rPr>
      </w:pPr>
      <w:r>
        <w:rPr>
          <w:rFonts w:hAnsi="宋体"/>
          <w:b/>
          <w:color w:val="000000" w:themeColor="text1"/>
          <w:szCs w:val="21"/>
        </w:rPr>
        <w:t>先修课程：</w:t>
      </w:r>
      <w:r>
        <w:rPr>
          <w:rFonts w:hAnsi="宋体" w:hint="eastAsia"/>
          <w:color w:val="000000" w:themeColor="text1"/>
        </w:rPr>
        <w:t>概率论与数理统计（工）</w:t>
      </w:r>
    </w:p>
    <w:p w14:paraId="046E373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13493BE2"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7B8B0D16" w14:textId="77777777" w:rsidR="003A5921" w:rsidRDefault="00000000">
      <w:pPr>
        <w:spacing w:line="300" w:lineRule="auto"/>
        <w:ind w:firstLineChars="200" w:firstLine="420"/>
        <w:rPr>
          <w:rFonts w:ascii="宋体" w:eastAsia="宋体" w:hAnsi="宋体"/>
          <w:color w:val="000000" w:themeColor="text1"/>
          <w:szCs w:val="21"/>
        </w:rPr>
      </w:pPr>
      <w:r>
        <w:rPr>
          <w:rFonts w:ascii="宋体" w:eastAsia="宋体" w:hAnsi="宋体" w:hint="eastAsia"/>
          <w:color w:val="000000" w:themeColor="text1"/>
        </w:rPr>
        <w:t>物质、能量和信息是组成世界的三大要素。信息论与编码要研究的就是信息，它</w:t>
      </w:r>
      <w:r>
        <w:rPr>
          <w:rFonts w:ascii="宋体" w:eastAsia="宋体" w:hAnsi="宋体"/>
          <w:color w:val="000000" w:themeColor="text1"/>
        </w:rPr>
        <w:t>运用概率论与数理统计的方法研究信息、信息熵、通信系统</w:t>
      </w:r>
      <w:r>
        <w:rPr>
          <w:rFonts w:ascii="宋体" w:eastAsia="宋体" w:hAnsi="宋体" w:hint="eastAsia"/>
          <w:color w:val="000000" w:themeColor="text1"/>
        </w:rPr>
        <w:t>、网络</w:t>
      </w:r>
      <w:r>
        <w:rPr>
          <w:rFonts w:ascii="宋体" w:eastAsia="宋体" w:hAnsi="宋体"/>
          <w:color w:val="000000" w:themeColor="text1"/>
        </w:rPr>
        <w:t>传输、</w:t>
      </w:r>
      <w:r>
        <w:rPr>
          <w:rFonts w:ascii="宋体" w:eastAsia="宋体" w:hAnsi="宋体" w:hint="eastAsia"/>
          <w:color w:val="000000" w:themeColor="text1"/>
        </w:rPr>
        <w:t>数据表示</w:t>
      </w:r>
      <w:r>
        <w:rPr>
          <w:rFonts w:ascii="宋体" w:eastAsia="宋体" w:hAnsi="宋体"/>
          <w:color w:val="000000" w:themeColor="text1"/>
        </w:rPr>
        <w:t>、数据压缩、密码学等问题</w:t>
      </w:r>
      <w:r>
        <w:rPr>
          <w:rFonts w:ascii="宋体" w:eastAsia="宋体" w:hAnsi="宋体" w:hint="eastAsia"/>
          <w:color w:val="000000" w:themeColor="text1"/>
        </w:rPr>
        <w:t>，是整个信息学科的基础</w:t>
      </w:r>
      <w:r>
        <w:rPr>
          <w:rFonts w:ascii="宋体" w:eastAsia="宋体" w:hAnsi="宋体"/>
          <w:color w:val="000000" w:themeColor="text1"/>
        </w:rPr>
        <w:t>。</w:t>
      </w:r>
      <w:r>
        <w:rPr>
          <w:rFonts w:ascii="宋体" w:eastAsia="宋体" w:hAnsi="宋体" w:hint="eastAsia"/>
          <w:color w:val="000000" w:themeColor="text1"/>
        </w:rPr>
        <w:t>通过本课程的学习，使学生对信息理论有一个初步的了解，熟悉用信息论的观点和方法来分析和解决问题的思路，掌握数据编码的基本方法，为从事信息安全的研究和应用打下基础。</w:t>
      </w:r>
    </w:p>
    <w:p w14:paraId="208209D8"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7C058E5" w14:textId="77777777" w:rsidR="003A5921" w:rsidRDefault="00000000">
      <w:pPr>
        <w:pStyle w:val="af4"/>
        <w:spacing w:line="300" w:lineRule="auto"/>
        <w:contextualSpacing w:val="0"/>
        <w:rPr>
          <w:rFonts w:ascii="宋体" w:hAnsi="宋体"/>
          <w:color w:val="000000" w:themeColor="text1"/>
        </w:rPr>
      </w:pPr>
      <w:r>
        <w:rPr>
          <w:rFonts w:ascii="宋体" w:hAnsi="宋体" w:hint="eastAsia"/>
          <w:color w:val="000000" w:themeColor="text1"/>
        </w:rPr>
        <w:t>[</w:t>
      </w:r>
      <w:r>
        <w:rPr>
          <w:rFonts w:ascii="宋体" w:hAnsi="宋体"/>
          <w:color w:val="000000" w:themeColor="text1"/>
        </w:rPr>
        <w:t xml:space="preserve">1] </w:t>
      </w:r>
      <w:r>
        <w:rPr>
          <w:rFonts w:ascii="宋体" w:hAnsi="宋体" w:hint="eastAsia"/>
          <w:color w:val="000000" w:themeColor="text1"/>
        </w:rPr>
        <w:t>姜楠</w:t>
      </w:r>
      <w:r>
        <w:rPr>
          <w:rFonts w:ascii="宋体" w:hAnsi="宋体"/>
          <w:color w:val="000000" w:themeColor="text1"/>
        </w:rPr>
        <w:t>，</w:t>
      </w:r>
      <w:r>
        <w:rPr>
          <w:rFonts w:ascii="宋体" w:hAnsi="宋体" w:hint="eastAsia"/>
          <w:color w:val="000000" w:themeColor="text1"/>
        </w:rPr>
        <w:t>王健</w:t>
      </w:r>
      <w:r>
        <w:rPr>
          <w:rFonts w:ascii="宋体" w:hAnsi="宋体"/>
          <w:color w:val="000000" w:themeColor="text1"/>
        </w:rPr>
        <w:t>.</w:t>
      </w:r>
      <w:r>
        <w:rPr>
          <w:rFonts w:ascii="宋体" w:hAnsi="宋体" w:hint="eastAsia"/>
          <w:color w:val="000000" w:themeColor="text1"/>
        </w:rPr>
        <w:t xml:space="preserve"> </w:t>
      </w:r>
      <w:r>
        <w:rPr>
          <w:rStyle w:val="af1"/>
          <w:rFonts w:ascii="宋体" w:hAnsi="宋体" w:hint="eastAsia"/>
          <w:color w:val="000000" w:themeColor="text1"/>
        </w:rPr>
        <w:t>信息论</w:t>
      </w:r>
      <w:r>
        <w:rPr>
          <w:rFonts w:ascii="宋体" w:hAnsi="宋体" w:hint="eastAsia"/>
          <w:color w:val="000000" w:themeColor="text1"/>
        </w:rPr>
        <w:t>与编码理论</w:t>
      </w:r>
      <w:r>
        <w:rPr>
          <w:rFonts w:ascii="宋体" w:hAnsi="宋体"/>
          <w:color w:val="000000" w:themeColor="text1"/>
        </w:rPr>
        <w:t>.</w:t>
      </w:r>
      <w:r>
        <w:rPr>
          <w:rFonts w:ascii="宋体" w:hAnsi="宋体" w:hint="eastAsia"/>
          <w:color w:val="000000" w:themeColor="text1"/>
        </w:rPr>
        <w:t xml:space="preserve"> 北京：清华大学出版社，</w:t>
      </w:r>
      <w:r>
        <w:rPr>
          <w:rFonts w:ascii="宋体" w:hAnsi="宋体"/>
          <w:color w:val="000000" w:themeColor="text1"/>
        </w:rPr>
        <w:t>2010年</w:t>
      </w:r>
      <w:r>
        <w:rPr>
          <w:rFonts w:ascii="宋体" w:hAnsi="宋体" w:hint="eastAsia"/>
          <w:color w:val="000000" w:themeColor="text1"/>
        </w:rPr>
        <w:t>9</w:t>
      </w:r>
      <w:r>
        <w:rPr>
          <w:rFonts w:ascii="宋体" w:hAnsi="宋体"/>
          <w:color w:val="000000" w:themeColor="text1"/>
        </w:rPr>
        <w:t>月</w:t>
      </w:r>
    </w:p>
    <w:p w14:paraId="691F1039"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[2] </w:t>
      </w:r>
      <w:r>
        <w:rPr>
          <w:rFonts w:ascii="宋体" w:hAnsi="宋体" w:hint="eastAsia"/>
          <w:color w:val="000000" w:themeColor="text1"/>
        </w:rPr>
        <w:t>科尔</w:t>
      </w:r>
      <w:proofErr w:type="gramStart"/>
      <w:r>
        <w:rPr>
          <w:rFonts w:ascii="宋体" w:hAnsi="宋体" w:hint="eastAsia"/>
          <w:color w:val="000000" w:themeColor="text1"/>
        </w:rPr>
        <w:t>曼</w:t>
      </w:r>
      <w:proofErr w:type="gramEnd"/>
      <w:r>
        <w:rPr>
          <w:rFonts w:ascii="宋体" w:hAnsi="宋体" w:hint="eastAsia"/>
          <w:color w:val="000000" w:themeColor="text1"/>
        </w:rPr>
        <w:t>. 信息论基础. 北京：机械工业出版社，2008年1月</w:t>
      </w:r>
    </w:p>
    <w:p w14:paraId="67BE3C09"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[3] </w:t>
      </w:r>
      <w:r>
        <w:rPr>
          <w:rFonts w:ascii="宋体" w:hAnsi="宋体" w:hint="eastAsia"/>
          <w:color w:val="000000" w:themeColor="text1"/>
        </w:rPr>
        <w:t xml:space="preserve">傅祖芸. </w:t>
      </w:r>
      <w:r>
        <w:rPr>
          <w:rStyle w:val="af1"/>
          <w:rFonts w:ascii="宋体" w:hAnsi="宋体" w:hint="eastAsia"/>
          <w:color w:val="000000" w:themeColor="text1"/>
        </w:rPr>
        <w:t>信息论</w:t>
      </w:r>
      <w:r>
        <w:rPr>
          <w:rFonts w:ascii="宋体" w:hAnsi="宋体" w:hint="eastAsia"/>
          <w:color w:val="000000" w:themeColor="text1"/>
        </w:rPr>
        <w:t>：基础理论与应用. 北京：电子工业出版社，2015年2月</w:t>
      </w:r>
    </w:p>
    <w:p w14:paraId="0812239A"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[4] </w:t>
      </w:r>
      <w:r>
        <w:rPr>
          <w:rFonts w:ascii="宋体" w:hAnsi="宋体" w:hint="eastAsia"/>
          <w:color w:val="000000" w:themeColor="text1"/>
        </w:rPr>
        <w:t>沈世镒，</w:t>
      </w:r>
      <w:r>
        <w:rPr>
          <w:rStyle w:val="af1"/>
          <w:rFonts w:ascii="宋体" w:hAnsi="宋体" w:hint="eastAsia"/>
          <w:color w:val="000000" w:themeColor="text1"/>
        </w:rPr>
        <w:t>陈鲁生</w:t>
      </w:r>
      <w:r>
        <w:rPr>
          <w:rFonts w:ascii="宋体" w:hAnsi="宋体" w:hint="eastAsia"/>
          <w:color w:val="000000" w:themeColor="text1"/>
        </w:rPr>
        <w:t>. 信息论与编码理论. 北京：科学出版社，2010年10月</w:t>
      </w:r>
    </w:p>
    <w:p w14:paraId="3AEC87DD" w14:textId="77777777" w:rsidR="003A5921" w:rsidRDefault="003A5921">
      <w:pPr>
        <w:pStyle w:val="a5"/>
        <w:spacing w:line="300" w:lineRule="auto"/>
        <w:rPr>
          <w:rFonts w:hAnsi="宋体"/>
          <w:b/>
          <w:color w:val="000000" w:themeColor="text1"/>
          <w:szCs w:val="21"/>
        </w:rPr>
      </w:pPr>
    </w:p>
    <w:p w14:paraId="1F24F69D"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6815A9E4" w14:textId="77777777" w:rsidR="003A5921" w:rsidRDefault="00000000">
      <w:pPr>
        <w:pStyle w:val="ae"/>
        <w:spacing w:line="300" w:lineRule="auto"/>
        <w:rPr>
          <w:color w:val="000000" w:themeColor="text1"/>
        </w:rPr>
      </w:pPr>
      <w:bookmarkStart w:id="80" w:name="_Toc81206400"/>
      <w:r>
        <w:rPr>
          <w:color w:val="000000" w:themeColor="text1"/>
        </w:rPr>
        <w:lastRenderedPageBreak/>
        <w:t xml:space="preserve">0008217 </w:t>
      </w:r>
      <w:r>
        <w:rPr>
          <w:rFonts w:hint="eastAsia"/>
          <w:color w:val="000000" w:themeColor="text1"/>
        </w:rPr>
        <w:t>信息内容安全</w:t>
      </w:r>
      <w:bookmarkEnd w:id="80"/>
    </w:p>
    <w:p w14:paraId="22238D4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bookmarkStart w:id="81" w:name="_Hlk33029940"/>
      <w:r>
        <w:rPr>
          <w:rFonts w:ascii="Times New Roman" w:hAnsi="Times New Roman"/>
          <w:color w:val="000000" w:themeColor="text1"/>
          <w:szCs w:val="21"/>
        </w:rPr>
        <w:t>000</w:t>
      </w:r>
      <w:bookmarkEnd w:id="81"/>
      <w:r>
        <w:rPr>
          <w:rFonts w:ascii="Times New Roman" w:hAnsi="Times New Roman"/>
          <w:color w:val="000000" w:themeColor="text1"/>
          <w:szCs w:val="21"/>
        </w:rPr>
        <w:t>8217</w:t>
      </w:r>
    </w:p>
    <w:p w14:paraId="48EEF95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信息内容安全</w:t>
      </w:r>
    </w:p>
    <w:p w14:paraId="12E13D3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hint="eastAsia"/>
          <w:color w:val="000000" w:themeColor="text1"/>
          <w:szCs w:val="21"/>
        </w:rPr>
        <w:t>Information</w:t>
      </w:r>
      <w:r>
        <w:rPr>
          <w:rFonts w:ascii="Times New Roman" w:hAnsi="Times New Roman"/>
          <w:color w:val="000000" w:themeColor="text1"/>
          <w:szCs w:val="21"/>
        </w:rPr>
        <w:t xml:space="preserve"> </w:t>
      </w:r>
      <w:r>
        <w:rPr>
          <w:rFonts w:ascii="Times New Roman" w:hAnsi="Times New Roman" w:hint="eastAsia"/>
          <w:color w:val="000000" w:themeColor="text1"/>
          <w:szCs w:val="21"/>
        </w:rPr>
        <w:t>Content</w:t>
      </w:r>
      <w:r>
        <w:rPr>
          <w:rFonts w:ascii="Times New Roman" w:hAnsi="Times New Roman"/>
          <w:color w:val="000000" w:themeColor="text1"/>
          <w:szCs w:val="21"/>
        </w:rPr>
        <w:t xml:space="preserve"> </w:t>
      </w:r>
      <w:r>
        <w:rPr>
          <w:rFonts w:ascii="Times New Roman" w:hAnsi="Times New Roman" w:hint="eastAsia"/>
          <w:color w:val="000000" w:themeColor="text1"/>
          <w:szCs w:val="21"/>
        </w:rPr>
        <w:t>Security</w:t>
      </w:r>
    </w:p>
    <w:p w14:paraId="65F5B441"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1E10FC9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w:t>
      </w:r>
      <w:r>
        <w:rPr>
          <w:rFonts w:ascii="Times New Roman" w:hAnsi="Times New Roman"/>
          <w:color w:val="000000" w:themeColor="text1"/>
          <w:szCs w:val="21"/>
        </w:rPr>
        <w:t xml:space="preserve">0 </w:t>
      </w:r>
      <w:r>
        <w:rPr>
          <w:rFonts w:hAnsi="宋体"/>
          <w:color w:val="000000" w:themeColor="text1"/>
          <w:szCs w:val="21"/>
        </w:rPr>
        <w:t xml:space="preserve">  </w:t>
      </w:r>
      <w:r>
        <w:rPr>
          <w:rFonts w:hAnsi="宋体"/>
          <w:b/>
          <w:color w:val="000000" w:themeColor="text1"/>
          <w:szCs w:val="21"/>
        </w:rPr>
        <w:t>总学时：</w:t>
      </w:r>
      <w:r>
        <w:rPr>
          <w:rFonts w:ascii="Times New Roman" w:hAnsi="Times New Roman"/>
          <w:color w:val="000000" w:themeColor="text1"/>
          <w:szCs w:val="21"/>
        </w:rPr>
        <w:t xml:space="preserve"> </w:t>
      </w:r>
      <w:r>
        <w:rPr>
          <w:rFonts w:ascii="Times New Roman" w:hAnsi="Times New Roman" w:hint="eastAsia"/>
          <w:color w:val="000000" w:themeColor="text1"/>
          <w:szCs w:val="21"/>
        </w:rPr>
        <w:t>32</w:t>
      </w:r>
    </w:p>
    <w:p w14:paraId="0CB680E0"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507AD35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color w:val="000000" w:themeColor="text1"/>
        </w:rPr>
        <w:t>高等数学</w:t>
      </w:r>
      <w:r>
        <w:rPr>
          <w:rFonts w:hAnsi="宋体" w:hint="eastAsia"/>
          <w:color w:val="000000" w:themeColor="text1"/>
        </w:rPr>
        <w:t>（工）</w:t>
      </w:r>
    </w:p>
    <w:p w14:paraId="130977E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6D49E2EF"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4693DAFE"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信息内容安全课程是一门专业选修课。该课程主要讲解信息内容安全的相关概念、理论基础和技术。通过本课程的学习，使学生能够对信息内容安全有一个比较全面和系统的了解，掌握信息内容安全的基本概念、原理和关键技术，涉及：网络媒体信息获取、网络媒体内容特征表达与分析、基于生物特征的身份认证、数字水印与版权保护、信息过滤与舆情监控等信息内容安全相关话题。并且，了解信息内容安全方面的最新研究成果。与此同时，帮助学生正确认识维护绿色网络空间的重要性，使学生树立正确的价值观，提升学生的社会责任感。本门课程的学习将为学生今后从事信息内容安全方向及相关方向的研究和产品研发奠定基础。</w:t>
      </w:r>
    </w:p>
    <w:p w14:paraId="314518F7"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42DB9BA4"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 xml:space="preserve">[1] 周学广等编著，信息内容安全，武汉大学出版社，2012 </w:t>
      </w:r>
      <w:r>
        <w:rPr>
          <w:rFonts w:ascii="宋体" w:eastAsia="宋体" w:hAnsi="宋体" w:hint="eastAsia"/>
          <w:color w:val="000000" w:themeColor="text1"/>
          <w:szCs w:val="21"/>
        </w:rPr>
        <w:t>年</w:t>
      </w:r>
      <w:r>
        <w:rPr>
          <w:rFonts w:ascii="宋体" w:eastAsia="宋体" w:hAnsi="宋体"/>
          <w:color w:val="000000" w:themeColor="text1"/>
          <w:szCs w:val="21"/>
        </w:rPr>
        <w:t>11</w:t>
      </w:r>
      <w:r>
        <w:rPr>
          <w:rFonts w:ascii="宋体" w:eastAsia="宋体" w:hAnsi="宋体" w:hint="eastAsia"/>
          <w:color w:val="000000" w:themeColor="text1"/>
          <w:szCs w:val="21"/>
        </w:rPr>
        <w:t>月</w:t>
      </w:r>
      <w:r>
        <w:rPr>
          <w:rFonts w:ascii="宋体" w:eastAsia="宋体" w:hAnsi="宋体"/>
          <w:color w:val="000000" w:themeColor="text1"/>
          <w:szCs w:val="21"/>
        </w:rPr>
        <w:t xml:space="preserve"> </w:t>
      </w:r>
    </w:p>
    <w:p w14:paraId="7DEEA93B"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[2] 李建华</w:t>
      </w:r>
      <w:r>
        <w:rPr>
          <w:rFonts w:ascii="宋体" w:eastAsia="宋体" w:hAnsi="宋体" w:hint="eastAsia"/>
          <w:color w:val="000000" w:themeColor="text1"/>
          <w:szCs w:val="21"/>
        </w:rPr>
        <w:t>等编著</w:t>
      </w:r>
      <w:r>
        <w:rPr>
          <w:rFonts w:ascii="宋体" w:eastAsia="宋体" w:hAnsi="宋体"/>
          <w:color w:val="000000" w:themeColor="text1"/>
          <w:szCs w:val="21"/>
        </w:rPr>
        <w:t>，信息内容安全管理及应用. 机械工业出版社，2010</w:t>
      </w:r>
      <w:r>
        <w:rPr>
          <w:rFonts w:ascii="宋体" w:eastAsia="宋体" w:hAnsi="宋体" w:hint="eastAsia"/>
          <w:color w:val="000000" w:themeColor="text1"/>
          <w:szCs w:val="21"/>
        </w:rPr>
        <w:t>年</w:t>
      </w:r>
      <w:r>
        <w:rPr>
          <w:rFonts w:ascii="宋体" w:eastAsia="宋体" w:hAnsi="宋体"/>
          <w:color w:val="000000" w:themeColor="text1"/>
          <w:szCs w:val="21"/>
        </w:rPr>
        <w:t>07</w:t>
      </w:r>
      <w:r>
        <w:rPr>
          <w:rFonts w:ascii="宋体" w:eastAsia="宋体" w:hAnsi="宋体" w:hint="eastAsia"/>
          <w:color w:val="000000" w:themeColor="text1"/>
          <w:szCs w:val="21"/>
        </w:rPr>
        <w:t>月</w:t>
      </w:r>
      <w:r>
        <w:rPr>
          <w:rFonts w:ascii="宋体" w:eastAsia="宋体" w:hAnsi="宋体"/>
          <w:color w:val="000000" w:themeColor="text1"/>
          <w:szCs w:val="21"/>
        </w:rPr>
        <w:t xml:space="preserve"> </w:t>
      </w:r>
    </w:p>
    <w:p w14:paraId="47DF47A6"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 xml:space="preserve">[3] </w:t>
      </w:r>
      <w:r>
        <w:rPr>
          <w:rFonts w:ascii="宋体" w:eastAsia="宋体" w:hAnsi="宋体" w:hint="eastAsia"/>
          <w:color w:val="000000" w:themeColor="text1"/>
          <w:szCs w:val="21"/>
        </w:rPr>
        <w:t>杨黎斌等编著</w:t>
      </w:r>
      <w:r>
        <w:rPr>
          <w:rFonts w:ascii="宋体" w:eastAsia="宋体" w:hAnsi="宋体"/>
          <w:color w:val="000000" w:themeColor="text1"/>
          <w:szCs w:val="21"/>
        </w:rPr>
        <w:t>，</w:t>
      </w:r>
      <w:r>
        <w:rPr>
          <w:rFonts w:ascii="宋体" w:eastAsia="宋体" w:hAnsi="宋体" w:hint="eastAsia"/>
          <w:color w:val="000000" w:themeColor="text1"/>
          <w:szCs w:val="21"/>
        </w:rPr>
        <w:t>网络信息内容安全</w:t>
      </w:r>
      <w:r>
        <w:rPr>
          <w:rFonts w:ascii="宋体" w:eastAsia="宋体" w:hAnsi="宋体"/>
          <w:color w:val="000000" w:themeColor="text1"/>
          <w:szCs w:val="21"/>
        </w:rPr>
        <w:t xml:space="preserve">. </w:t>
      </w:r>
      <w:r>
        <w:rPr>
          <w:rFonts w:ascii="宋体" w:eastAsia="宋体" w:hAnsi="宋体" w:hint="eastAsia"/>
          <w:color w:val="000000" w:themeColor="text1"/>
          <w:szCs w:val="21"/>
        </w:rPr>
        <w:t>清华大学出版社</w:t>
      </w:r>
      <w:r>
        <w:rPr>
          <w:rFonts w:ascii="宋体" w:eastAsia="宋体" w:hAnsi="宋体"/>
          <w:color w:val="000000" w:themeColor="text1"/>
          <w:szCs w:val="21"/>
        </w:rPr>
        <w:t>，201</w:t>
      </w:r>
      <w:r>
        <w:rPr>
          <w:rFonts w:ascii="宋体" w:eastAsia="宋体" w:hAnsi="宋体" w:hint="eastAsia"/>
          <w:color w:val="000000" w:themeColor="text1"/>
          <w:szCs w:val="21"/>
        </w:rPr>
        <w:t>7年</w:t>
      </w:r>
      <w:r>
        <w:rPr>
          <w:rFonts w:ascii="宋体" w:eastAsia="宋体" w:hAnsi="宋体"/>
          <w:color w:val="000000" w:themeColor="text1"/>
          <w:szCs w:val="21"/>
        </w:rPr>
        <w:t>0</w:t>
      </w:r>
      <w:r>
        <w:rPr>
          <w:rFonts w:ascii="宋体" w:eastAsia="宋体" w:hAnsi="宋体" w:hint="eastAsia"/>
          <w:color w:val="000000" w:themeColor="text1"/>
          <w:szCs w:val="21"/>
        </w:rPr>
        <w:t>2月</w:t>
      </w:r>
      <w:r>
        <w:rPr>
          <w:rFonts w:ascii="宋体" w:eastAsia="宋体" w:hAnsi="宋体"/>
          <w:color w:val="000000" w:themeColor="text1"/>
          <w:szCs w:val="21"/>
        </w:rPr>
        <w:t xml:space="preserve"> </w:t>
      </w:r>
    </w:p>
    <w:p w14:paraId="5BCC9806"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52F10D86" w14:textId="77777777" w:rsidR="003A5921" w:rsidRDefault="00000000">
      <w:pPr>
        <w:pStyle w:val="ae"/>
        <w:spacing w:line="300" w:lineRule="auto"/>
        <w:rPr>
          <w:color w:val="000000" w:themeColor="text1"/>
        </w:rPr>
      </w:pPr>
      <w:bookmarkStart w:id="82" w:name="_Toc81206402"/>
      <w:r>
        <w:rPr>
          <w:color w:val="000000" w:themeColor="text1"/>
        </w:rPr>
        <w:lastRenderedPageBreak/>
        <w:t xml:space="preserve">0008212 </w:t>
      </w:r>
      <w:r>
        <w:rPr>
          <w:color w:val="000000" w:themeColor="text1"/>
        </w:rPr>
        <w:t>固件原理</w:t>
      </w:r>
      <w:ins w:id="83" w:author="admin" w:date="2021-08-07T16:42:00Z">
        <w:r>
          <w:rPr>
            <w:rFonts w:hint="eastAsia"/>
            <w:color w:val="000000" w:themeColor="text1"/>
          </w:rPr>
          <w:t>（双语）</w:t>
        </w:r>
      </w:ins>
      <w:bookmarkEnd w:id="82"/>
    </w:p>
    <w:p w14:paraId="04A0A46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rPr>
        <w:t>0008212</w:t>
      </w:r>
    </w:p>
    <w:p w14:paraId="21CEB06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固件原理</w:t>
      </w:r>
      <w:ins w:id="84" w:author="admin" w:date="2021-08-07T16:42:00Z">
        <w:r>
          <w:rPr>
            <w:rFonts w:hAnsi="宋体" w:hint="eastAsia"/>
            <w:color w:val="000000" w:themeColor="text1"/>
            <w:szCs w:val="21"/>
          </w:rPr>
          <w:t>（双语）</w:t>
        </w:r>
      </w:ins>
    </w:p>
    <w:p w14:paraId="1152E5E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rPr>
        <w:t>Principle of Firmware</w:t>
      </w:r>
    </w:p>
    <w:p w14:paraId="344A40AF"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rPr>
        <w:t>专业选修课</w:t>
      </w:r>
    </w:p>
    <w:p w14:paraId="1FA03FC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rPr>
        <w:t>32</w:t>
      </w:r>
    </w:p>
    <w:p w14:paraId="61BBBD10"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7A50EDB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rPr>
        <w:t>高级语言程序设计</w:t>
      </w:r>
    </w:p>
    <w:p w14:paraId="0DBD978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平时成绩+实验</w:t>
      </w:r>
    </w:p>
    <w:p w14:paraId="3D6BA3B6"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65744C64"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固件原理</w:t>
      </w:r>
      <w:r>
        <w:rPr>
          <w:rFonts w:ascii="宋体" w:eastAsia="宋体" w:hAnsi="宋体"/>
          <w:color w:val="000000" w:themeColor="text1"/>
          <w:szCs w:val="21"/>
        </w:rPr>
        <w:t>是</w:t>
      </w:r>
      <w:r>
        <w:rPr>
          <w:rFonts w:ascii="宋体" w:eastAsia="宋体" w:hAnsi="宋体" w:hint="eastAsia"/>
          <w:color w:val="000000" w:themeColor="text1"/>
          <w:szCs w:val="21"/>
        </w:rPr>
        <w:t>信息</w:t>
      </w:r>
      <w:r>
        <w:rPr>
          <w:rFonts w:ascii="宋体" w:eastAsia="宋体" w:hAnsi="宋体"/>
          <w:color w:val="000000" w:themeColor="text1"/>
          <w:szCs w:val="21"/>
        </w:rPr>
        <w:t>学</w:t>
      </w:r>
      <w:r>
        <w:rPr>
          <w:rFonts w:ascii="宋体" w:eastAsia="宋体" w:hAnsi="宋体" w:hint="eastAsia"/>
          <w:color w:val="000000" w:themeColor="text1"/>
          <w:szCs w:val="21"/>
        </w:rPr>
        <w:t>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专业</w:t>
      </w:r>
      <w:r>
        <w:rPr>
          <w:rFonts w:ascii="宋体" w:eastAsia="宋体" w:hAnsi="宋体" w:hint="eastAsia"/>
          <w:color w:val="000000" w:themeColor="text1"/>
        </w:rPr>
        <w:t>限选课</w:t>
      </w:r>
      <w:r>
        <w:rPr>
          <w:rFonts w:ascii="宋体" w:eastAsia="宋体" w:hAnsi="宋体"/>
          <w:color w:val="000000" w:themeColor="text1"/>
          <w:szCs w:val="21"/>
        </w:rPr>
        <w:t>。本课程的任务是</w:t>
      </w:r>
      <w:r>
        <w:rPr>
          <w:rFonts w:ascii="宋体" w:eastAsia="宋体" w:hAnsi="宋体" w:hint="eastAsia"/>
          <w:color w:val="000000" w:themeColor="text1"/>
          <w:szCs w:val="21"/>
        </w:rPr>
        <w:t>培养学生掌握</w:t>
      </w:r>
      <w:r>
        <w:rPr>
          <w:rFonts w:ascii="宋体" w:eastAsia="宋体" w:hAnsi="宋体"/>
          <w:color w:val="000000" w:themeColor="text1"/>
        </w:rPr>
        <w:t>计算机固件的基本概念、基本组成、基于UEFI的计算机固件的体系、机制及基本开发方法基本方法，在</w:t>
      </w:r>
      <w:r>
        <w:rPr>
          <w:rFonts w:ascii="宋体" w:eastAsia="宋体" w:hAnsi="宋体" w:hint="eastAsia"/>
          <w:color w:val="000000" w:themeColor="text1"/>
        </w:rPr>
        <w:t>计算机</w:t>
      </w:r>
      <w:proofErr w:type="gramStart"/>
      <w:r>
        <w:rPr>
          <w:rFonts w:ascii="宋体" w:eastAsia="宋体" w:hAnsi="宋体"/>
          <w:color w:val="000000" w:themeColor="text1"/>
        </w:rPr>
        <w:t>板级更深入</w:t>
      </w:r>
      <w:proofErr w:type="gramEnd"/>
      <w:r>
        <w:rPr>
          <w:rFonts w:ascii="宋体" w:eastAsia="宋体" w:hAnsi="宋体"/>
          <w:color w:val="000000" w:themeColor="text1"/>
        </w:rPr>
        <w:t>地理解计算机</w:t>
      </w:r>
      <w:r>
        <w:rPr>
          <w:rFonts w:ascii="宋体" w:eastAsia="宋体" w:hAnsi="宋体" w:hint="eastAsia"/>
          <w:color w:val="000000" w:themeColor="text1"/>
        </w:rPr>
        <w:t>的</w:t>
      </w:r>
      <w:r>
        <w:rPr>
          <w:rFonts w:ascii="宋体" w:eastAsia="宋体" w:hAnsi="宋体"/>
          <w:color w:val="000000" w:themeColor="text1"/>
        </w:rPr>
        <w:t>工作机制，提高系统软件的开发水平，培养学生自主学习的能力，增强学生的竞争力。</w:t>
      </w:r>
      <w:r>
        <w:rPr>
          <w:rFonts w:ascii="宋体" w:eastAsia="宋体" w:hAnsi="宋体"/>
          <w:color w:val="000000" w:themeColor="text1"/>
          <w:szCs w:val="21"/>
        </w:rPr>
        <w:t>教学内容重点：</w:t>
      </w:r>
      <w:r>
        <w:rPr>
          <w:rFonts w:ascii="宋体" w:eastAsia="宋体" w:hAnsi="宋体" w:hint="eastAsia"/>
          <w:color w:val="000000" w:themeColor="text1"/>
          <w:szCs w:val="21"/>
        </w:rPr>
        <w:t>UEFI的基本概念和组成结构；UEFI基本架构和驱动模型；PEI（</w:t>
      </w:r>
      <w:r>
        <w:rPr>
          <w:rFonts w:ascii="宋体" w:eastAsia="宋体" w:hAnsi="宋体"/>
          <w:color w:val="000000" w:themeColor="text1"/>
          <w:szCs w:val="21"/>
        </w:rPr>
        <w:t>Pre-EFI Initialization</w:t>
      </w:r>
      <w:r>
        <w:rPr>
          <w:rFonts w:ascii="宋体" w:eastAsia="宋体" w:hAnsi="宋体" w:hint="eastAsia"/>
          <w:color w:val="000000" w:themeColor="text1"/>
          <w:szCs w:val="21"/>
        </w:rPr>
        <w:t>）；DXE（</w:t>
      </w:r>
      <w:r>
        <w:rPr>
          <w:rFonts w:ascii="宋体" w:eastAsia="宋体" w:hAnsi="宋体"/>
          <w:color w:val="000000" w:themeColor="text1"/>
          <w:szCs w:val="21"/>
        </w:rPr>
        <w:t>Driver Execution Environment</w:t>
      </w:r>
      <w:r>
        <w:rPr>
          <w:rFonts w:ascii="宋体" w:eastAsia="宋体" w:hAnsi="宋体" w:hint="eastAsia"/>
          <w:color w:val="000000" w:themeColor="text1"/>
          <w:szCs w:val="21"/>
        </w:rPr>
        <w:t>）；UEFI基本的开发方法</w:t>
      </w:r>
      <w:r>
        <w:rPr>
          <w:rFonts w:ascii="宋体" w:eastAsia="宋体" w:hAnsi="宋体"/>
          <w:color w:val="000000" w:themeColor="text1"/>
          <w:szCs w:val="21"/>
        </w:rPr>
        <w:t>。教学内容的难点：</w:t>
      </w:r>
      <w:r>
        <w:rPr>
          <w:rFonts w:ascii="宋体" w:eastAsia="宋体" w:hAnsi="宋体" w:hint="eastAsia"/>
          <w:color w:val="000000" w:themeColor="text1"/>
          <w:szCs w:val="21"/>
        </w:rPr>
        <w:t>UEFI基本架构和驱动模型的理解；开发环境的配置</w:t>
      </w:r>
      <w:r>
        <w:rPr>
          <w:rFonts w:ascii="宋体" w:eastAsia="宋体" w:hAnsi="宋体"/>
          <w:color w:val="000000" w:themeColor="text1"/>
          <w:szCs w:val="21"/>
        </w:rPr>
        <w:t>。</w:t>
      </w:r>
    </w:p>
    <w:p w14:paraId="39A378E9"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4F6261A7" w14:textId="77777777" w:rsidR="003A5921" w:rsidRDefault="00000000">
      <w:pPr>
        <w:pStyle w:val="af6"/>
        <w:numPr>
          <w:ilvl w:val="0"/>
          <w:numId w:val="6"/>
        </w:numPr>
        <w:adjustRightInd w:val="0"/>
        <w:spacing w:line="300" w:lineRule="auto"/>
        <w:ind w:firstLineChars="0"/>
        <w:rPr>
          <w:rFonts w:ascii="宋体" w:hAnsi="宋体"/>
          <w:color w:val="000000" w:themeColor="text1"/>
        </w:rPr>
      </w:pPr>
      <w:r>
        <w:rPr>
          <w:rFonts w:ascii="宋体" w:hAnsi="宋体" w:hint="eastAsia"/>
          <w:color w:val="000000" w:themeColor="text1"/>
        </w:rPr>
        <w:t xml:space="preserve">Vincent </w:t>
      </w:r>
      <w:proofErr w:type="spellStart"/>
      <w:r>
        <w:rPr>
          <w:rFonts w:ascii="宋体" w:hAnsi="宋体" w:hint="eastAsia"/>
          <w:color w:val="000000" w:themeColor="text1"/>
        </w:rPr>
        <w:t>Zimmer.Beyond</w:t>
      </w:r>
      <w:proofErr w:type="spellEnd"/>
      <w:r>
        <w:rPr>
          <w:rFonts w:ascii="宋体" w:hAnsi="宋体" w:hint="eastAsia"/>
          <w:color w:val="000000" w:themeColor="text1"/>
        </w:rPr>
        <w:t xml:space="preserve">. BIOS: Developing with the Unified Extensible </w:t>
      </w:r>
      <w:proofErr w:type="gramStart"/>
      <w:r>
        <w:rPr>
          <w:rFonts w:ascii="宋体" w:hAnsi="宋体" w:hint="eastAsia"/>
          <w:color w:val="000000" w:themeColor="text1"/>
        </w:rPr>
        <w:t>firmware(</w:t>
      </w:r>
      <w:proofErr w:type="gramEnd"/>
      <w:r>
        <w:rPr>
          <w:rFonts w:ascii="宋体" w:hAnsi="宋体" w:hint="eastAsia"/>
          <w:color w:val="000000" w:themeColor="text1"/>
        </w:rPr>
        <w:t>second edition).Intel press,2010</w:t>
      </w:r>
    </w:p>
    <w:p w14:paraId="0C4929CC" w14:textId="77777777" w:rsidR="003A5921" w:rsidRDefault="00000000">
      <w:pPr>
        <w:pStyle w:val="af6"/>
        <w:numPr>
          <w:ilvl w:val="0"/>
          <w:numId w:val="6"/>
        </w:numPr>
        <w:adjustRightInd w:val="0"/>
        <w:spacing w:line="300" w:lineRule="auto"/>
        <w:ind w:firstLineChars="0"/>
        <w:rPr>
          <w:rFonts w:ascii="宋体" w:hAnsi="宋体"/>
          <w:color w:val="000000" w:themeColor="text1"/>
        </w:rPr>
      </w:pPr>
      <w:r>
        <w:rPr>
          <w:rFonts w:ascii="宋体" w:hAnsi="宋体" w:hint="eastAsia"/>
          <w:color w:val="000000" w:themeColor="text1"/>
        </w:rPr>
        <w:t xml:space="preserve">戴正华.UEFI原理与编程.机械工业出版社，2016.1 </w:t>
      </w:r>
    </w:p>
    <w:p w14:paraId="6DD540B0" w14:textId="77777777" w:rsidR="003A5921" w:rsidRDefault="00000000">
      <w:pPr>
        <w:pStyle w:val="af6"/>
        <w:numPr>
          <w:ilvl w:val="0"/>
          <w:numId w:val="6"/>
        </w:numPr>
        <w:adjustRightInd w:val="0"/>
        <w:spacing w:line="300" w:lineRule="auto"/>
        <w:ind w:firstLineChars="0"/>
        <w:rPr>
          <w:rFonts w:ascii="宋体" w:hAnsi="宋体"/>
          <w:color w:val="000000" w:themeColor="text1"/>
        </w:rPr>
      </w:pPr>
      <w:r>
        <w:rPr>
          <w:rFonts w:ascii="宋体" w:hAnsi="宋体"/>
          <w:color w:val="000000" w:themeColor="text1"/>
        </w:rPr>
        <w:t>Unified Extensible Firmware Interface Specification</w:t>
      </w:r>
      <w:r>
        <w:rPr>
          <w:rFonts w:ascii="宋体" w:hAnsi="宋体" w:hint="eastAsia"/>
          <w:color w:val="000000" w:themeColor="text1"/>
        </w:rPr>
        <w:t>.</w:t>
      </w:r>
      <w:r>
        <w:rPr>
          <w:rFonts w:ascii="宋体" w:hAnsi="宋体"/>
          <w:color w:val="000000" w:themeColor="text1"/>
        </w:rPr>
        <w:t>201</w:t>
      </w:r>
      <w:r>
        <w:rPr>
          <w:rFonts w:ascii="宋体" w:hAnsi="宋体" w:hint="eastAsia"/>
          <w:color w:val="000000" w:themeColor="text1"/>
        </w:rPr>
        <w:t>9</w:t>
      </w:r>
      <w:r>
        <w:rPr>
          <w:rFonts w:ascii="宋体" w:hAnsi="宋体"/>
          <w:color w:val="000000" w:themeColor="text1"/>
        </w:rPr>
        <w:t>.</w:t>
      </w:r>
      <w:r>
        <w:rPr>
          <w:rFonts w:ascii="宋体" w:hAnsi="宋体" w:hint="eastAsia"/>
          <w:color w:val="000000" w:themeColor="text1"/>
        </w:rPr>
        <w:t>8</w:t>
      </w:r>
    </w:p>
    <w:p w14:paraId="291F8804" w14:textId="77777777" w:rsidR="003A5921" w:rsidRDefault="003A5921">
      <w:pPr>
        <w:pStyle w:val="a5"/>
        <w:spacing w:line="300" w:lineRule="auto"/>
        <w:rPr>
          <w:rFonts w:hAnsi="宋体"/>
          <w:b/>
          <w:color w:val="000000" w:themeColor="text1"/>
          <w:szCs w:val="21"/>
        </w:rPr>
      </w:pPr>
    </w:p>
    <w:p w14:paraId="39B1C078"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73318C37" w14:textId="77777777" w:rsidR="003A5921" w:rsidRDefault="00000000">
      <w:pPr>
        <w:pStyle w:val="ae"/>
        <w:spacing w:line="300" w:lineRule="auto"/>
        <w:rPr>
          <w:color w:val="000000" w:themeColor="text1"/>
        </w:rPr>
      </w:pPr>
      <w:bookmarkStart w:id="85" w:name="_Toc81206404"/>
      <w:r>
        <w:rPr>
          <w:color w:val="000000" w:themeColor="text1"/>
        </w:rPr>
        <w:lastRenderedPageBreak/>
        <w:t>00</w:t>
      </w:r>
      <w:bookmarkStart w:id="86" w:name="_Hlk46036924"/>
      <w:r>
        <w:rPr>
          <w:color w:val="000000" w:themeColor="text1"/>
        </w:rPr>
        <w:t xml:space="preserve">10679 </w:t>
      </w:r>
      <w:r>
        <w:rPr>
          <w:rFonts w:hint="eastAsia"/>
          <w:color w:val="000000" w:themeColor="text1"/>
        </w:rPr>
        <w:t>网络协议分析与设计</w:t>
      </w:r>
      <w:bookmarkEnd w:id="85"/>
      <w:bookmarkEnd w:id="86"/>
    </w:p>
    <w:p w14:paraId="4EDD04E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0010679</w:t>
      </w:r>
    </w:p>
    <w:p w14:paraId="1011F38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网络协议分析与设计</w:t>
      </w:r>
    </w:p>
    <w:p w14:paraId="1BB935B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bookmarkStart w:id="87" w:name="_Hlk46036668"/>
      <w:r>
        <w:rPr>
          <w:rFonts w:ascii="Times New Roman" w:hAnsi="Times New Roman"/>
          <w:color w:val="000000" w:themeColor="text1"/>
          <w:szCs w:val="21"/>
        </w:rPr>
        <w:t>Network Protocol Analysis and Design</w:t>
      </w:r>
      <w:bookmarkEnd w:id="87"/>
    </w:p>
    <w:p w14:paraId="2B4DE6D3"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669CFB7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szCs w:val="21"/>
        </w:rPr>
        <w:t>32</w:t>
      </w:r>
    </w:p>
    <w:p w14:paraId="2F685475"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507CDDE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计算机网络（双语）</w:t>
      </w:r>
    </w:p>
    <w:p w14:paraId="6158BE4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考查</w:t>
      </w:r>
    </w:p>
    <w:p w14:paraId="2487A253"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026B1469"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网络协议分析与设计</w:t>
      </w:r>
      <w:r>
        <w:rPr>
          <w:rFonts w:ascii="宋体" w:eastAsia="宋体" w:hAnsi="宋体"/>
          <w:color w:val="000000" w:themeColor="text1"/>
          <w:szCs w:val="21"/>
        </w:rPr>
        <w:t>是</w:t>
      </w:r>
      <w:r>
        <w:rPr>
          <w:rFonts w:ascii="宋体" w:eastAsia="宋体" w:hAnsi="宋体" w:hint="eastAsia"/>
          <w:color w:val="000000" w:themeColor="text1"/>
          <w:szCs w:val="21"/>
        </w:rPr>
        <w:t>信息</w:t>
      </w:r>
      <w:r>
        <w:rPr>
          <w:rFonts w:ascii="宋体" w:eastAsia="宋体" w:hAnsi="宋体"/>
          <w:color w:val="000000" w:themeColor="text1"/>
          <w:szCs w:val="21"/>
        </w:rPr>
        <w:t>学</w:t>
      </w:r>
      <w:r>
        <w:rPr>
          <w:rFonts w:ascii="宋体" w:eastAsia="宋体" w:hAnsi="宋体" w:hint="eastAsia"/>
          <w:color w:val="000000" w:themeColor="text1"/>
          <w:szCs w:val="21"/>
        </w:rPr>
        <w:t>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专业选修课</w:t>
      </w:r>
      <w:r>
        <w:rPr>
          <w:rFonts w:ascii="宋体" w:eastAsia="宋体" w:hAnsi="宋体"/>
          <w:color w:val="000000" w:themeColor="text1"/>
          <w:szCs w:val="21"/>
        </w:rPr>
        <w:t>。</w:t>
      </w:r>
      <w:r>
        <w:rPr>
          <w:rFonts w:ascii="宋体" w:eastAsia="宋体" w:hAnsi="宋体" w:hint="eastAsia"/>
          <w:color w:val="000000" w:themeColor="text1"/>
          <w:szCs w:val="21"/>
        </w:rPr>
        <w:t>网络协议即网络中传递、管理信息的一些规范。如同人与人之间相互交流是需要遵循一定的规矩一样，计算机之间的相互通信需要共同遵守一定的规则，这些规则就称为网络协议。网络协议是网络的基础，没有网络协议就没有互联网的发展。各个协议有其实际的应用及安全缺陷，是网络安全方向理论和实践结合最好的课程之一。</w:t>
      </w:r>
      <w:r>
        <w:rPr>
          <w:rFonts w:ascii="宋体" w:eastAsia="宋体" w:hAnsi="宋体"/>
          <w:color w:val="000000" w:themeColor="text1"/>
          <w:szCs w:val="21"/>
        </w:rPr>
        <w:t>本课程的任务是</w:t>
      </w:r>
      <w:r>
        <w:rPr>
          <w:rFonts w:ascii="宋体" w:eastAsia="宋体" w:hAnsi="宋体" w:hint="eastAsia"/>
          <w:color w:val="000000" w:themeColor="text1"/>
          <w:szCs w:val="21"/>
        </w:rPr>
        <w:t>结合专业特点和学生特点，讲解主机从接入网络一刻信息被传递到其他网络中，各个层次所涉及的主要网络协议。深入分析主要网络协议的设计思想、流程、其所解决的问题及其面临的安全问题。每个网络协议注重原理、实践和安全隐患三个方面融会贯通。并且讲解如何设计和编写带有安全机制的网络协议，对编写的协议进行测试</w:t>
      </w:r>
      <w:r>
        <w:rPr>
          <w:rFonts w:ascii="宋体" w:eastAsia="宋体" w:hAnsi="宋体"/>
          <w:color w:val="000000" w:themeColor="text1"/>
          <w:szCs w:val="21"/>
        </w:rPr>
        <w:t>。教学内容重点：</w:t>
      </w:r>
      <w:r>
        <w:rPr>
          <w:rFonts w:ascii="宋体" w:eastAsia="宋体" w:hAnsi="宋体" w:hint="eastAsia"/>
          <w:color w:val="000000" w:themeColor="text1"/>
          <w:szCs w:val="21"/>
        </w:rPr>
        <w:t>网络协议原理和安全缺陷</w:t>
      </w:r>
      <w:r>
        <w:rPr>
          <w:rFonts w:ascii="宋体" w:eastAsia="宋体" w:hAnsi="宋体"/>
          <w:color w:val="000000" w:themeColor="text1"/>
          <w:szCs w:val="21"/>
        </w:rPr>
        <w:t>。教学内容的难点：</w:t>
      </w:r>
      <w:r>
        <w:rPr>
          <w:rFonts w:ascii="宋体" w:eastAsia="宋体" w:hAnsi="宋体" w:hint="eastAsia"/>
          <w:color w:val="000000" w:themeColor="text1"/>
          <w:szCs w:val="21"/>
        </w:rPr>
        <w:t>设计和编写带有安全机制的网络协议</w:t>
      </w:r>
      <w:r>
        <w:rPr>
          <w:rFonts w:ascii="宋体" w:eastAsia="宋体" w:hAnsi="宋体"/>
          <w:color w:val="000000" w:themeColor="text1"/>
          <w:szCs w:val="21"/>
        </w:rPr>
        <w:t>。</w:t>
      </w:r>
    </w:p>
    <w:p w14:paraId="60FAB3D8"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0CD24C0D"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[1]</w:t>
      </w:r>
      <w:r>
        <w:rPr>
          <w:rFonts w:ascii="宋体" w:eastAsia="宋体" w:hAnsi="宋体" w:hint="eastAsia"/>
          <w:color w:val="000000" w:themeColor="text1"/>
          <w:szCs w:val="21"/>
        </w:rPr>
        <w:t>刘静 赖英旭. 网络协议分析. 北京：北京工业大学印刷厂, 2021</w:t>
      </w:r>
    </w:p>
    <w:p w14:paraId="7ABC4C63"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2]</w:t>
      </w:r>
      <w:r>
        <w:rPr>
          <w:rFonts w:ascii="宋体" w:eastAsia="宋体" w:hAnsi="宋体" w:hint="eastAsia"/>
          <w:color w:val="000000" w:themeColor="text1"/>
          <w:szCs w:val="21"/>
        </w:rPr>
        <w:t>寇晓</w:t>
      </w:r>
      <w:proofErr w:type="gramStart"/>
      <w:r>
        <w:rPr>
          <w:rFonts w:ascii="宋体" w:eastAsia="宋体" w:hAnsi="宋体" w:hint="eastAsia"/>
          <w:color w:val="000000" w:themeColor="text1"/>
          <w:szCs w:val="21"/>
        </w:rPr>
        <w:t>蕤</w:t>
      </w:r>
      <w:proofErr w:type="gramEnd"/>
      <w:r>
        <w:rPr>
          <w:rFonts w:ascii="宋体" w:eastAsia="宋体" w:hAnsi="宋体" w:hint="eastAsia"/>
          <w:color w:val="000000" w:themeColor="text1"/>
          <w:szCs w:val="21"/>
        </w:rPr>
        <w:t xml:space="preserve"> 蔡延荣 张连成. 网络协议分析（第2版）. 北京：机械工业出版社, 2018</w:t>
      </w:r>
    </w:p>
    <w:p w14:paraId="24CB5E9D"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[3]</w:t>
      </w:r>
      <w:r>
        <w:rPr>
          <w:rFonts w:ascii="宋体" w:eastAsia="宋体" w:hAnsi="宋体" w:hint="eastAsia"/>
          <w:color w:val="000000" w:themeColor="text1"/>
          <w:szCs w:val="21"/>
        </w:rPr>
        <w:t>王晓卉 李亚伟. Wireshark数据包分析实战详解. 北京：清华大学出版社, 2015</w:t>
      </w:r>
    </w:p>
    <w:p w14:paraId="28F96F33"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color w:val="000000" w:themeColor="text1"/>
          <w:szCs w:val="21"/>
        </w:rPr>
        <w:t>[4]</w:t>
      </w:r>
      <w:r>
        <w:rPr>
          <w:rFonts w:ascii="宋体" w:eastAsia="宋体" w:hAnsi="宋体" w:hint="eastAsia"/>
          <w:color w:val="000000" w:themeColor="text1"/>
          <w:szCs w:val="21"/>
        </w:rPr>
        <w:t>刘飚. 网络编程与分层协议设计:基于Linux平台实现. 北京：机械工业出版社, 2011</w:t>
      </w:r>
    </w:p>
    <w:p w14:paraId="042BB9EB" w14:textId="77777777" w:rsidR="003A5921" w:rsidRDefault="003A5921">
      <w:pPr>
        <w:pStyle w:val="a5"/>
        <w:spacing w:line="300" w:lineRule="auto"/>
        <w:rPr>
          <w:rFonts w:hAnsi="宋体"/>
          <w:b/>
          <w:color w:val="000000" w:themeColor="text1"/>
          <w:szCs w:val="21"/>
        </w:rPr>
      </w:pPr>
    </w:p>
    <w:p w14:paraId="1C881D4D"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2CD8DDE7" w14:textId="77777777" w:rsidR="003A5921" w:rsidRDefault="00000000">
      <w:pPr>
        <w:pStyle w:val="ae"/>
        <w:spacing w:line="300" w:lineRule="auto"/>
        <w:rPr>
          <w:color w:val="000000" w:themeColor="text1"/>
        </w:rPr>
      </w:pPr>
      <w:bookmarkStart w:id="88" w:name="_Toc81206406"/>
      <w:r>
        <w:rPr>
          <w:color w:val="000000" w:themeColor="text1"/>
        </w:rPr>
        <w:lastRenderedPageBreak/>
        <w:t>0008208</w:t>
      </w:r>
      <w:r>
        <w:rPr>
          <w:rFonts w:hint="eastAsia"/>
          <w:color w:val="000000" w:themeColor="text1"/>
        </w:rPr>
        <w:t xml:space="preserve"> </w:t>
      </w:r>
      <w:r>
        <w:rPr>
          <w:rFonts w:hint="eastAsia"/>
          <w:color w:val="000000" w:themeColor="text1"/>
        </w:rPr>
        <w:t>安全软件开发</w:t>
      </w:r>
      <w:bookmarkEnd w:id="88"/>
    </w:p>
    <w:p w14:paraId="16C5B2F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0008208</w:t>
      </w:r>
    </w:p>
    <w:p w14:paraId="396FBBF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安全软件开发</w:t>
      </w:r>
    </w:p>
    <w:p w14:paraId="0E8A035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Building Security for Developing Software</w:t>
      </w:r>
    </w:p>
    <w:p w14:paraId="5FADEA14"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2DF9EF30"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w:t>
      </w:r>
      <w:r>
        <w:rPr>
          <w:rFonts w:ascii="Times New Roman" w:hAnsi="Times New Roman"/>
          <w:color w:val="000000" w:themeColor="text1"/>
          <w:szCs w:val="21"/>
        </w:rPr>
        <w:t>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6859C9D2"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w:t>
      </w:r>
      <w:r>
        <w:rPr>
          <w:rFonts w:hAnsi="宋体"/>
          <w:color w:val="000000" w:themeColor="text1"/>
          <w:szCs w:val="21"/>
        </w:rPr>
        <w:t>专业</w:t>
      </w:r>
      <w:r>
        <w:rPr>
          <w:rFonts w:hAnsi="宋体" w:hint="eastAsia"/>
          <w:color w:val="000000" w:themeColor="text1"/>
          <w:szCs w:val="21"/>
        </w:rPr>
        <w:t>本科生</w:t>
      </w:r>
    </w:p>
    <w:p w14:paraId="57A05EC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color w:val="000000" w:themeColor="text1"/>
          <w:szCs w:val="21"/>
        </w:rPr>
        <w:t>高级语言程序设计</w:t>
      </w:r>
      <w:r>
        <w:rPr>
          <w:rFonts w:hAnsi="宋体" w:hint="eastAsia"/>
          <w:color w:val="000000" w:themeColor="text1"/>
          <w:szCs w:val="21"/>
        </w:rPr>
        <w:t>, 网络空间安全导论</w:t>
      </w:r>
    </w:p>
    <w:p w14:paraId="3E60917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平时成绩+实验</w:t>
      </w:r>
    </w:p>
    <w:p w14:paraId="19B983A2"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r>
        <w:rPr>
          <w:rFonts w:hAnsi="宋体"/>
          <w:color w:val="000000" w:themeColor="text1"/>
          <w:szCs w:val="21"/>
        </w:rPr>
        <w:t xml:space="preserve"> </w:t>
      </w:r>
    </w:p>
    <w:p w14:paraId="7CFBABEC"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安全软件开发</w:t>
      </w:r>
      <w:r>
        <w:rPr>
          <w:rFonts w:ascii="宋体" w:eastAsia="宋体" w:hAnsi="宋体"/>
          <w:color w:val="000000" w:themeColor="text1"/>
          <w:szCs w:val="21"/>
        </w:rPr>
        <w:t>是</w:t>
      </w:r>
      <w:r>
        <w:rPr>
          <w:rFonts w:ascii="宋体" w:eastAsia="宋体" w:hAnsi="宋体" w:hint="eastAsia"/>
          <w:color w:val="000000" w:themeColor="text1"/>
          <w:szCs w:val="21"/>
        </w:rPr>
        <w:t>信息学部计算机</w:t>
      </w:r>
      <w:r>
        <w:rPr>
          <w:rFonts w:ascii="宋体" w:eastAsia="宋体" w:hAnsi="宋体"/>
          <w:color w:val="000000" w:themeColor="text1"/>
          <w:szCs w:val="21"/>
        </w:rPr>
        <w:t>学院为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专业选修课程</w:t>
      </w:r>
      <w:r>
        <w:rPr>
          <w:rFonts w:ascii="宋体" w:eastAsia="宋体" w:hAnsi="宋体"/>
          <w:color w:val="000000" w:themeColor="text1"/>
          <w:szCs w:val="21"/>
        </w:rPr>
        <w:t>类型。本课程的</w:t>
      </w:r>
      <w:r>
        <w:rPr>
          <w:rFonts w:ascii="宋体" w:eastAsia="宋体" w:hAnsi="宋体" w:hint="eastAsia"/>
          <w:color w:val="000000" w:themeColor="text1"/>
          <w:szCs w:val="21"/>
        </w:rPr>
        <w:t>目标</w:t>
      </w:r>
      <w:r>
        <w:rPr>
          <w:rFonts w:ascii="宋体" w:eastAsia="宋体" w:hAnsi="宋体"/>
          <w:color w:val="000000" w:themeColor="text1"/>
          <w:szCs w:val="21"/>
        </w:rPr>
        <w:t>是</w:t>
      </w:r>
      <w:r>
        <w:rPr>
          <w:rFonts w:ascii="宋体" w:eastAsia="宋体" w:hAnsi="宋体" w:hint="eastAsia"/>
          <w:color w:val="000000" w:themeColor="text1"/>
          <w:szCs w:val="21"/>
        </w:rPr>
        <w:t>向学生介绍软件安全对信息系统安全的意义，在软件开发中从根本上提高软件安全性涉及的开发过程、方法和工具</w:t>
      </w:r>
      <w:r>
        <w:rPr>
          <w:rFonts w:ascii="宋体" w:eastAsia="宋体" w:hAnsi="宋体"/>
          <w:color w:val="000000" w:themeColor="text1"/>
          <w:szCs w:val="21"/>
        </w:rPr>
        <w:t>。</w:t>
      </w:r>
      <w:r>
        <w:rPr>
          <w:rFonts w:ascii="宋体" w:eastAsia="宋体" w:hAnsi="宋体" w:hint="eastAsia"/>
          <w:color w:val="000000" w:themeColor="text1"/>
          <w:szCs w:val="21"/>
        </w:rPr>
        <w:t>从信息安全对软件安全的要求入手，讲解软件面临的安全问题，软件安全漏洞概述、管控和相关的法规要求。分析典型软件安全漏洞，在软件开发过程各个阶段中采取的措施，包括软件风险分析、安全设计原则、安全编码规则、安全测试、审核方法和工具、安全问题响应处理方法。使学生具有法律意识，掌握安全的软件开发过程、方法和技术，能解决软件开发中的信息安全相关问题。</w:t>
      </w:r>
    </w:p>
    <w:p w14:paraId="5DFF8746" w14:textId="77777777" w:rsidR="003A5921" w:rsidRDefault="00000000">
      <w:pPr>
        <w:spacing w:line="300" w:lineRule="auto"/>
        <w:rPr>
          <w:rFonts w:ascii="宋体" w:eastAsia="宋体" w:hAnsi="宋体"/>
          <w:color w:val="000000" w:themeColor="text1"/>
          <w:szCs w:val="21"/>
        </w:rPr>
      </w:pPr>
      <w:r>
        <w:rPr>
          <w:rFonts w:ascii="宋体" w:eastAsia="宋体" w:hAnsi="宋体"/>
          <w:color w:val="000000" w:themeColor="text1"/>
          <w:szCs w:val="21"/>
        </w:rPr>
        <w:t>教学内容重点：</w:t>
      </w:r>
      <w:r>
        <w:rPr>
          <w:rFonts w:ascii="宋体" w:eastAsia="宋体" w:hAnsi="宋体" w:hint="eastAsia"/>
          <w:color w:val="000000" w:themeColor="text1"/>
          <w:szCs w:val="21"/>
        </w:rPr>
        <w:t>安全的软件开发的过程、方法和工具</w:t>
      </w:r>
      <w:r>
        <w:rPr>
          <w:rFonts w:ascii="宋体" w:eastAsia="宋体" w:hAnsi="宋体"/>
          <w:color w:val="000000" w:themeColor="text1"/>
          <w:szCs w:val="21"/>
        </w:rPr>
        <w:t>。</w:t>
      </w:r>
    </w:p>
    <w:p w14:paraId="2EF58317" w14:textId="77777777" w:rsidR="003A5921" w:rsidRDefault="00000000">
      <w:pPr>
        <w:spacing w:line="300" w:lineRule="auto"/>
        <w:rPr>
          <w:rFonts w:ascii="宋体" w:eastAsia="宋体" w:hAnsi="宋体"/>
          <w:color w:val="000000" w:themeColor="text1"/>
          <w:szCs w:val="21"/>
        </w:rPr>
      </w:pPr>
      <w:r>
        <w:rPr>
          <w:rFonts w:ascii="宋体" w:eastAsia="宋体" w:hAnsi="宋体"/>
          <w:color w:val="000000" w:themeColor="text1"/>
          <w:szCs w:val="21"/>
        </w:rPr>
        <w:t>教学内容的难点：</w:t>
      </w:r>
      <w:r>
        <w:rPr>
          <w:rFonts w:ascii="宋体" w:eastAsia="宋体" w:hAnsi="宋体" w:hint="eastAsia"/>
          <w:color w:val="000000" w:themeColor="text1"/>
          <w:szCs w:val="21"/>
        </w:rPr>
        <w:t>对软件安全漏洞的发现、响应处理和预防</w:t>
      </w:r>
      <w:r>
        <w:rPr>
          <w:rFonts w:ascii="宋体" w:eastAsia="宋体" w:hAnsi="宋体"/>
          <w:color w:val="000000" w:themeColor="text1"/>
          <w:szCs w:val="21"/>
        </w:rPr>
        <w:t>。</w:t>
      </w:r>
    </w:p>
    <w:p w14:paraId="1BB2CA19"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4FFD229"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w:t>
      </w:r>
      <w:r>
        <w:rPr>
          <w:rFonts w:ascii="宋体" w:hAnsi="宋体" w:hint="eastAsia"/>
          <w:color w:val="000000" w:themeColor="text1"/>
        </w:rPr>
        <w:t>1</w:t>
      </w:r>
      <w:r>
        <w:rPr>
          <w:rFonts w:ascii="宋体" w:hAnsi="宋体"/>
          <w:color w:val="000000" w:themeColor="text1"/>
        </w:rPr>
        <w:t>]</w:t>
      </w:r>
      <w:r>
        <w:rPr>
          <w:rFonts w:ascii="宋体" w:hAnsi="宋体" w:hint="eastAsia"/>
          <w:color w:val="000000" w:themeColor="text1"/>
        </w:rPr>
        <w:t xml:space="preserve"> 陈波、于伶</w:t>
      </w:r>
      <w:r>
        <w:rPr>
          <w:rFonts w:ascii="宋体" w:hAnsi="宋体"/>
          <w:color w:val="000000" w:themeColor="text1"/>
        </w:rPr>
        <w:t>.软件安全</w:t>
      </w:r>
      <w:r>
        <w:rPr>
          <w:rFonts w:ascii="宋体" w:hAnsi="宋体" w:hint="eastAsia"/>
          <w:color w:val="000000" w:themeColor="text1"/>
        </w:rPr>
        <w:t>技术  机械</w:t>
      </w:r>
      <w:r>
        <w:rPr>
          <w:rFonts w:ascii="宋体" w:hAnsi="宋体"/>
          <w:color w:val="000000" w:themeColor="text1"/>
        </w:rPr>
        <w:t>工业出版社，20</w:t>
      </w:r>
      <w:r>
        <w:rPr>
          <w:rFonts w:ascii="宋体" w:hAnsi="宋体" w:hint="eastAsia"/>
          <w:color w:val="000000" w:themeColor="text1"/>
        </w:rPr>
        <w:t>1</w:t>
      </w:r>
      <w:r>
        <w:rPr>
          <w:rFonts w:ascii="宋体" w:hAnsi="宋体"/>
          <w:color w:val="000000" w:themeColor="text1"/>
        </w:rPr>
        <w:t>8.0</w:t>
      </w:r>
      <w:r>
        <w:rPr>
          <w:rFonts w:ascii="宋体" w:hAnsi="宋体" w:hint="eastAsia"/>
          <w:color w:val="000000" w:themeColor="text1"/>
        </w:rPr>
        <w:t>8</w:t>
      </w:r>
    </w:p>
    <w:p w14:paraId="552E47C2"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w:t>
      </w:r>
      <w:r>
        <w:rPr>
          <w:rFonts w:ascii="宋体" w:hAnsi="宋体" w:hint="eastAsia"/>
          <w:color w:val="000000" w:themeColor="text1"/>
        </w:rPr>
        <w:t>2</w:t>
      </w:r>
      <w:r>
        <w:rPr>
          <w:rFonts w:ascii="宋体" w:hAnsi="宋体"/>
          <w:color w:val="000000" w:themeColor="text1"/>
        </w:rPr>
        <w:t xml:space="preserve">] </w:t>
      </w:r>
      <w:r>
        <w:rPr>
          <w:rFonts w:ascii="宋体" w:hAnsi="宋体" w:hint="eastAsia"/>
          <w:color w:val="000000" w:themeColor="text1"/>
        </w:rPr>
        <w:t>张剑等</w:t>
      </w:r>
      <w:r>
        <w:rPr>
          <w:rFonts w:ascii="宋体" w:hAnsi="宋体"/>
          <w:color w:val="000000" w:themeColor="text1"/>
        </w:rPr>
        <w:t xml:space="preserve">. </w:t>
      </w:r>
      <w:r>
        <w:rPr>
          <w:rFonts w:ascii="宋体" w:hAnsi="宋体" w:hint="eastAsia"/>
          <w:color w:val="000000" w:themeColor="text1"/>
        </w:rPr>
        <w:t>软件</w:t>
      </w:r>
      <w:r>
        <w:rPr>
          <w:rFonts w:ascii="宋体" w:hAnsi="宋体"/>
          <w:color w:val="000000" w:themeColor="text1"/>
        </w:rPr>
        <w:t>安全</w:t>
      </w:r>
      <w:r>
        <w:rPr>
          <w:rFonts w:ascii="宋体" w:hAnsi="宋体" w:hint="eastAsia"/>
          <w:color w:val="000000" w:themeColor="text1"/>
        </w:rPr>
        <w:t xml:space="preserve">开发  </w:t>
      </w:r>
      <w:r>
        <w:rPr>
          <w:rFonts w:ascii="宋体" w:hAnsi="宋体"/>
          <w:color w:val="000000" w:themeColor="text1"/>
        </w:rPr>
        <w:t>电子</w:t>
      </w:r>
      <w:r>
        <w:rPr>
          <w:rFonts w:ascii="宋体" w:hAnsi="宋体" w:hint="eastAsia"/>
          <w:color w:val="000000" w:themeColor="text1"/>
        </w:rPr>
        <w:t>科技大学</w:t>
      </w:r>
      <w:r>
        <w:rPr>
          <w:rFonts w:ascii="宋体" w:hAnsi="宋体"/>
          <w:color w:val="000000" w:themeColor="text1"/>
        </w:rPr>
        <w:t>出版社，20</w:t>
      </w:r>
      <w:r>
        <w:rPr>
          <w:rFonts w:ascii="宋体" w:hAnsi="宋体" w:hint="eastAsia"/>
          <w:color w:val="000000" w:themeColor="text1"/>
        </w:rPr>
        <w:t>15</w:t>
      </w:r>
      <w:r>
        <w:rPr>
          <w:rFonts w:ascii="宋体" w:hAnsi="宋体"/>
          <w:color w:val="000000" w:themeColor="text1"/>
        </w:rPr>
        <w:t>.0</w:t>
      </w:r>
      <w:r>
        <w:rPr>
          <w:rFonts w:ascii="宋体" w:hAnsi="宋体" w:hint="eastAsia"/>
          <w:color w:val="000000" w:themeColor="text1"/>
        </w:rPr>
        <w:t>2</w:t>
      </w:r>
    </w:p>
    <w:p w14:paraId="6B83C7A6"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w:t>
      </w:r>
      <w:r>
        <w:rPr>
          <w:rFonts w:ascii="宋体" w:hAnsi="宋体" w:hint="eastAsia"/>
          <w:color w:val="000000" w:themeColor="text1"/>
        </w:rPr>
        <w:t>3</w:t>
      </w:r>
      <w:r>
        <w:rPr>
          <w:rFonts w:ascii="宋体" w:hAnsi="宋体"/>
          <w:color w:val="000000" w:themeColor="text1"/>
        </w:rPr>
        <w:t xml:space="preserve">] </w:t>
      </w:r>
      <w:r>
        <w:rPr>
          <w:rFonts w:ascii="宋体" w:hAnsi="宋体" w:hint="eastAsia"/>
          <w:color w:val="000000" w:themeColor="text1"/>
        </w:rPr>
        <w:t>任伟等</w:t>
      </w:r>
      <w:r>
        <w:rPr>
          <w:rFonts w:ascii="宋体" w:hAnsi="宋体"/>
          <w:color w:val="000000" w:themeColor="text1"/>
          <w:kern w:val="0"/>
        </w:rPr>
        <w:t>.</w:t>
      </w:r>
      <w:r>
        <w:rPr>
          <w:rFonts w:ascii="宋体" w:hAnsi="宋体" w:hint="eastAsia"/>
          <w:color w:val="000000" w:themeColor="text1"/>
          <w:kern w:val="0"/>
        </w:rPr>
        <w:t xml:space="preserve"> </w:t>
      </w:r>
      <w:r>
        <w:rPr>
          <w:rFonts w:ascii="宋体" w:hAnsi="宋体"/>
          <w:color w:val="000000" w:themeColor="text1"/>
        </w:rPr>
        <w:t>软件安全</w:t>
      </w:r>
      <w:r>
        <w:rPr>
          <w:rFonts w:ascii="宋体" w:hAnsi="宋体" w:hint="eastAsia"/>
          <w:color w:val="000000" w:themeColor="text1"/>
        </w:rPr>
        <w:t xml:space="preserve">  国防</w:t>
      </w:r>
      <w:r>
        <w:rPr>
          <w:rFonts w:ascii="宋体" w:hAnsi="宋体"/>
          <w:color w:val="000000" w:themeColor="text1"/>
        </w:rPr>
        <w:t>工业出版社，20</w:t>
      </w:r>
      <w:r>
        <w:rPr>
          <w:rFonts w:ascii="宋体" w:hAnsi="宋体" w:hint="eastAsia"/>
          <w:color w:val="000000" w:themeColor="text1"/>
        </w:rPr>
        <w:t>1</w:t>
      </w:r>
      <w:r>
        <w:rPr>
          <w:rFonts w:ascii="宋体" w:hAnsi="宋体"/>
          <w:color w:val="000000" w:themeColor="text1"/>
        </w:rPr>
        <w:t>0.0</w:t>
      </w:r>
      <w:r>
        <w:rPr>
          <w:rFonts w:ascii="宋体" w:hAnsi="宋体" w:hint="eastAsia"/>
          <w:color w:val="000000" w:themeColor="text1"/>
        </w:rPr>
        <w:t>7</w:t>
      </w:r>
    </w:p>
    <w:p w14:paraId="398F13E8"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w:t>
      </w:r>
      <w:r>
        <w:rPr>
          <w:rFonts w:ascii="宋体" w:hAnsi="宋体" w:hint="eastAsia"/>
          <w:color w:val="000000" w:themeColor="text1"/>
        </w:rPr>
        <w:t>4</w:t>
      </w:r>
      <w:r>
        <w:rPr>
          <w:rFonts w:ascii="宋体" w:hAnsi="宋体"/>
          <w:color w:val="000000" w:themeColor="text1"/>
        </w:rPr>
        <w:t>] John Viega</w:t>
      </w:r>
      <w:proofErr w:type="gramStart"/>
      <w:r>
        <w:rPr>
          <w:rFonts w:ascii="宋体" w:hAnsi="宋体"/>
          <w:color w:val="000000" w:themeColor="text1"/>
        </w:rPr>
        <w:t>著殷丽华译安全</w:t>
      </w:r>
      <w:proofErr w:type="gramEnd"/>
      <w:r>
        <w:rPr>
          <w:rFonts w:ascii="宋体" w:hAnsi="宋体"/>
          <w:color w:val="000000" w:themeColor="text1"/>
        </w:rPr>
        <w:t>软件开发之道</w:t>
      </w:r>
      <w:r>
        <w:rPr>
          <w:rFonts w:ascii="宋体" w:hAnsi="宋体" w:hint="eastAsia"/>
          <w:color w:val="000000" w:themeColor="text1"/>
        </w:rPr>
        <w:t xml:space="preserve">  </w:t>
      </w:r>
      <w:r>
        <w:rPr>
          <w:rFonts w:ascii="宋体" w:hAnsi="宋体"/>
          <w:color w:val="000000" w:themeColor="text1"/>
        </w:rPr>
        <w:t>机械工业出版社，2014.03</w:t>
      </w:r>
    </w:p>
    <w:p w14:paraId="40FB74A3"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w:t>
      </w:r>
      <w:r>
        <w:rPr>
          <w:rFonts w:ascii="宋体" w:hAnsi="宋体" w:hint="eastAsia"/>
          <w:color w:val="000000" w:themeColor="text1"/>
        </w:rPr>
        <w:t>5</w:t>
      </w:r>
      <w:r>
        <w:rPr>
          <w:rFonts w:ascii="宋体" w:hAnsi="宋体"/>
          <w:color w:val="000000" w:themeColor="text1"/>
        </w:rPr>
        <w:t>]</w:t>
      </w:r>
      <w:r>
        <w:rPr>
          <w:rFonts w:ascii="宋体" w:hAnsi="宋体" w:hint="eastAsia"/>
          <w:color w:val="000000" w:themeColor="text1"/>
        </w:rPr>
        <w:t xml:space="preserve"> </w:t>
      </w:r>
      <w:r>
        <w:rPr>
          <w:rFonts w:ascii="宋体" w:hAnsi="宋体"/>
          <w:color w:val="000000" w:themeColor="text1"/>
        </w:rPr>
        <w:t>Micheal Howard.软件安全开发生命周期</w:t>
      </w:r>
      <w:r>
        <w:rPr>
          <w:rFonts w:ascii="宋体" w:hAnsi="宋体" w:hint="eastAsia"/>
          <w:color w:val="000000" w:themeColor="text1"/>
        </w:rPr>
        <w:t xml:space="preserve">  </w:t>
      </w:r>
      <w:r>
        <w:rPr>
          <w:rFonts w:ascii="宋体" w:hAnsi="宋体"/>
          <w:color w:val="000000" w:themeColor="text1"/>
        </w:rPr>
        <w:t>电子工业出版社，2008.01</w:t>
      </w:r>
    </w:p>
    <w:p w14:paraId="09B66464" w14:textId="77777777" w:rsidR="003A5921" w:rsidRDefault="003A5921">
      <w:pPr>
        <w:pStyle w:val="a5"/>
        <w:spacing w:line="300" w:lineRule="auto"/>
        <w:rPr>
          <w:rFonts w:hAnsi="宋体"/>
          <w:b/>
          <w:color w:val="000000" w:themeColor="text1"/>
          <w:szCs w:val="21"/>
        </w:rPr>
      </w:pPr>
    </w:p>
    <w:p w14:paraId="3535F545" w14:textId="77777777" w:rsidR="003A5921" w:rsidRDefault="00000000">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720F2098" w14:textId="77777777" w:rsidR="003A5921" w:rsidRDefault="00000000">
      <w:pPr>
        <w:pStyle w:val="ae"/>
        <w:spacing w:line="300" w:lineRule="auto"/>
        <w:rPr>
          <w:color w:val="000000" w:themeColor="text1"/>
        </w:rPr>
      </w:pPr>
      <w:bookmarkStart w:id="89" w:name="_Toc81206408"/>
      <w:r>
        <w:rPr>
          <w:color w:val="000000" w:themeColor="text1"/>
        </w:rPr>
        <w:lastRenderedPageBreak/>
        <w:t>0004886</w:t>
      </w:r>
      <w:r>
        <w:rPr>
          <w:rFonts w:hint="eastAsia"/>
          <w:color w:val="000000" w:themeColor="text1"/>
        </w:rPr>
        <w:t xml:space="preserve"> </w:t>
      </w:r>
      <w:r>
        <w:rPr>
          <w:rFonts w:hint="eastAsia"/>
          <w:color w:val="000000" w:themeColor="text1"/>
        </w:rPr>
        <w:t>信息安全法律基础</w:t>
      </w:r>
      <w:r>
        <w:rPr>
          <w:rFonts w:ascii="宋体" w:hAnsi="宋体" w:hint="eastAsia"/>
          <w:color w:val="000000" w:themeColor="text1"/>
        </w:rPr>
        <w:t>Ⅰ</w:t>
      </w:r>
      <w:bookmarkEnd w:id="89"/>
    </w:p>
    <w:p w14:paraId="496260D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Style w:val="af1"/>
          <w:rFonts w:ascii="Times New Roman" w:hAnsi="Times New Roman"/>
          <w:color w:val="000000" w:themeColor="text1"/>
        </w:rPr>
        <w:t>0004886</w:t>
      </w:r>
    </w:p>
    <w:p w14:paraId="5E29775C"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课程名称：</w:t>
      </w:r>
      <w:r>
        <w:rPr>
          <w:rFonts w:hAnsi="宋体" w:hint="eastAsia"/>
          <w:color w:val="000000" w:themeColor="text1"/>
          <w:szCs w:val="21"/>
        </w:rPr>
        <w:t>信息安全法律基础Ⅰ</w:t>
      </w:r>
    </w:p>
    <w:p w14:paraId="77D4F62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Style w:val="af1"/>
          <w:rFonts w:ascii="Times New Roman" w:hAnsi="Times New Roman" w:hint="eastAsia"/>
          <w:color w:val="000000" w:themeColor="text1"/>
        </w:rPr>
        <w:t>Law about Information Security</w:t>
      </w:r>
    </w:p>
    <w:p w14:paraId="3FF478C2"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Style w:val="af1"/>
          <w:rFonts w:hAnsi="宋体" w:hint="eastAsia"/>
          <w:color w:val="000000" w:themeColor="text1"/>
        </w:rPr>
        <w:t>专业选修课</w:t>
      </w:r>
    </w:p>
    <w:p w14:paraId="20C979A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Style w:val="af1"/>
          <w:rFonts w:ascii="Times New Roman" w:hAnsi="Times New Roman" w:hint="eastAsia"/>
          <w:color w:val="000000" w:themeColor="text1"/>
        </w:rPr>
        <w:t xml:space="preserve"> 2</w:t>
      </w:r>
      <w:r>
        <w:rPr>
          <w:rStyle w:val="af1"/>
          <w:rFonts w:ascii="Times New Roman" w:hAnsi="Times New Roman"/>
          <w:color w:val="000000" w:themeColor="text1"/>
        </w:rPr>
        <w:t xml:space="preserve">.0 </w:t>
      </w:r>
      <w:r>
        <w:rPr>
          <w:rFonts w:hAnsi="宋体"/>
          <w:color w:val="000000" w:themeColor="text1"/>
          <w:szCs w:val="21"/>
        </w:rPr>
        <w:t xml:space="preserve">  </w:t>
      </w:r>
      <w:r>
        <w:rPr>
          <w:rFonts w:hAnsi="宋体"/>
          <w:b/>
          <w:color w:val="000000" w:themeColor="text1"/>
          <w:szCs w:val="21"/>
        </w:rPr>
        <w:t>总学时：</w:t>
      </w:r>
      <w:r>
        <w:rPr>
          <w:rStyle w:val="af1"/>
          <w:rFonts w:ascii="Times New Roman" w:hAnsi="Times New Roman"/>
          <w:color w:val="000000" w:themeColor="text1"/>
        </w:rPr>
        <w:t xml:space="preserve"> </w:t>
      </w:r>
      <w:r>
        <w:rPr>
          <w:rStyle w:val="af1"/>
          <w:rFonts w:ascii="Times New Roman" w:hAnsi="Times New Roman" w:hint="eastAsia"/>
          <w:color w:val="000000" w:themeColor="text1"/>
        </w:rPr>
        <w:t>32</w:t>
      </w:r>
    </w:p>
    <w:p w14:paraId="6C4DBB76"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color w:val="000000" w:themeColor="text1"/>
        </w:rPr>
        <w:t>信息安全</w:t>
      </w:r>
      <w:r>
        <w:rPr>
          <w:rFonts w:hAnsi="宋体" w:hint="eastAsia"/>
          <w:color w:val="000000" w:themeColor="text1"/>
        </w:rPr>
        <w:t>（实验班）</w:t>
      </w:r>
      <w:r>
        <w:rPr>
          <w:rFonts w:hAnsi="宋体"/>
          <w:color w:val="000000" w:themeColor="text1"/>
        </w:rPr>
        <w:t>专业</w:t>
      </w:r>
      <w:r>
        <w:rPr>
          <w:rFonts w:hAnsi="宋体" w:hint="eastAsia"/>
          <w:color w:val="000000" w:themeColor="text1"/>
        </w:rPr>
        <w:t>、</w:t>
      </w:r>
      <w:r>
        <w:rPr>
          <w:rFonts w:hAnsi="宋体"/>
          <w:color w:val="000000" w:themeColor="text1"/>
        </w:rPr>
        <w:t>物联网工程</w:t>
      </w:r>
      <w:r>
        <w:rPr>
          <w:rFonts w:hAnsi="宋体" w:hint="eastAsia"/>
          <w:color w:val="000000" w:themeColor="text1"/>
        </w:rPr>
        <w:t>专业</w:t>
      </w:r>
      <w:r>
        <w:rPr>
          <w:rFonts w:hAnsi="宋体"/>
          <w:color w:val="000000" w:themeColor="text1"/>
        </w:rPr>
        <w:t>本科生</w:t>
      </w:r>
    </w:p>
    <w:p w14:paraId="7D1D80F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思想道德修养与法律基础</w:t>
      </w:r>
    </w:p>
    <w:p w14:paraId="6FEA9C7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16815561"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7AB51D1D" w14:textId="77777777" w:rsidR="003A5921" w:rsidRDefault="00000000">
      <w:pPr>
        <w:spacing w:line="300" w:lineRule="auto"/>
        <w:ind w:firstLine="420"/>
        <w:rPr>
          <w:rFonts w:ascii="宋体" w:eastAsia="宋体" w:hAnsi="宋体"/>
          <w:b/>
          <w:color w:val="000000" w:themeColor="text1"/>
        </w:rPr>
      </w:pPr>
      <w:r>
        <w:rPr>
          <w:rFonts w:ascii="宋体" w:eastAsia="宋体" w:hAnsi="宋体"/>
          <w:color w:val="000000" w:themeColor="text1"/>
        </w:rPr>
        <w:t>信息安全法律</w:t>
      </w:r>
      <w:r>
        <w:rPr>
          <w:rFonts w:ascii="宋体" w:eastAsia="宋体" w:hAnsi="宋体" w:hint="eastAsia"/>
          <w:color w:val="000000" w:themeColor="text1"/>
        </w:rPr>
        <w:t>基础</w:t>
      </w:r>
      <w:r>
        <w:rPr>
          <w:rFonts w:ascii="宋体" w:eastAsia="宋体" w:hAnsi="宋体"/>
          <w:color w:val="000000" w:themeColor="text1"/>
        </w:rPr>
        <w:t>是</w:t>
      </w:r>
      <w:r>
        <w:rPr>
          <w:rFonts w:ascii="宋体" w:eastAsia="宋体" w:hAnsi="宋体" w:hint="eastAsia"/>
          <w:color w:val="000000" w:themeColor="text1"/>
        </w:rPr>
        <w:t>信息学部计算机</w:t>
      </w:r>
      <w:r>
        <w:rPr>
          <w:rFonts w:ascii="宋体" w:eastAsia="宋体" w:hAnsi="宋体"/>
          <w:color w:val="000000" w:themeColor="text1"/>
        </w:rPr>
        <w:t>学院为</w:t>
      </w:r>
      <w:r>
        <w:rPr>
          <w:rFonts w:ascii="宋体" w:eastAsia="宋体" w:hAnsi="宋体" w:hint="eastAsia"/>
          <w:color w:val="000000" w:themeColor="text1"/>
        </w:rPr>
        <w:t>全校</w:t>
      </w:r>
      <w:r>
        <w:rPr>
          <w:rFonts w:ascii="宋体" w:eastAsia="宋体" w:hAnsi="宋体"/>
          <w:color w:val="000000" w:themeColor="text1"/>
        </w:rPr>
        <w:t>本科生开设的</w:t>
      </w:r>
      <w:r>
        <w:rPr>
          <w:rFonts w:ascii="宋体" w:eastAsia="宋体" w:hAnsi="宋体" w:hint="eastAsia"/>
          <w:color w:val="000000" w:themeColor="text1"/>
        </w:rPr>
        <w:t>专业选修课程</w:t>
      </w:r>
      <w:r>
        <w:rPr>
          <w:rFonts w:ascii="宋体" w:eastAsia="宋体" w:hAnsi="宋体"/>
          <w:color w:val="000000" w:themeColor="text1"/>
        </w:rPr>
        <w:t>。本课程的任务是通过对信息安全相关法律条款和经典案例的介绍向学生传授信息安全相关法律知识，使学生较系统地掌握信息安全的相关法律法规，</w:t>
      </w:r>
      <w:r>
        <w:rPr>
          <w:rFonts w:ascii="宋体" w:eastAsia="宋体" w:hAnsi="宋体" w:hint="eastAsia"/>
          <w:color w:val="000000" w:themeColor="text1"/>
        </w:rPr>
        <w:t>具备</w:t>
      </w:r>
      <w:r>
        <w:rPr>
          <w:rFonts w:ascii="宋体" w:eastAsia="宋体" w:hAnsi="宋体"/>
          <w:color w:val="000000" w:themeColor="text1"/>
        </w:rPr>
        <w:t>能正确处理相关信息安全法律问题的能力。教学内容重点：犯罪的概念、类型、计算机犯罪、</w:t>
      </w:r>
      <w:r>
        <w:rPr>
          <w:rFonts w:ascii="宋体" w:eastAsia="宋体" w:hAnsi="宋体" w:hint="eastAsia"/>
          <w:color w:val="000000" w:themeColor="text1"/>
        </w:rPr>
        <w:t>网络安全法、密码法、</w:t>
      </w:r>
      <w:r>
        <w:rPr>
          <w:rFonts w:ascii="宋体" w:eastAsia="宋体" w:hAnsi="宋体"/>
          <w:color w:val="000000" w:themeColor="text1"/>
        </w:rPr>
        <w:t>域名权、隐私权、名誉权、网络虚拟财产权、电子证据、著作权法、计算机软件保护条例、</w:t>
      </w:r>
      <w:r>
        <w:rPr>
          <w:rFonts w:ascii="宋体" w:eastAsia="宋体" w:hAnsi="宋体" w:hint="eastAsia"/>
          <w:color w:val="000000" w:themeColor="text1"/>
        </w:rPr>
        <w:t>信息网络传播权保护条例、</w:t>
      </w:r>
      <w:r>
        <w:rPr>
          <w:rFonts w:ascii="宋体" w:eastAsia="宋体" w:hAnsi="宋体"/>
          <w:color w:val="000000" w:themeColor="text1"/>
        </w:rPr>
        <w:t>电子合同、数据电文、电子签名法</w:t>
      </w:r>
      <w:r>
        <w:rPr>
          <w:rFonts w:ascii="宋体" w:eastAsia="宋体" w:hAnsi="宋体" w:hint="eastAsia"/>
          <w:color w:val="000000" w:themeColor="text1"/>
        </w:rPr>
        <w:t>、电子商务法</w:t>
      </w:r>
      <w:r>
        <w:rPr>
          <w:rFonts w:ascii="宋体" w:eastAsia="宋体" w:hAnsi="宋体"/>
          <w:color w:val="000000" w:themeColor="text1"/>
        </w:rPr>
        <w:t>。教学内容的难点：犯罪的概念、犯罪的类型、计算机犯罪的类型、</w:t>
      </w:r>
      <w:r>
        <w:rPr>
          <w:rFonts w:ascii="宋体" w:eastAsia="宋体" w:hAnsi="宋体" w:hint="eastAsia"/>
          <w:color w:val="000000" w:themeColor="text1"/>
        </w:rPr>
        <w:t>网络安全法、密码法、</w:t>
      </w:r>
      <w:r>
        <w:rPr>
          <w:rFonts w:ascii="宋体" w:eastAsia="宋体" w:hAnsi="宋体"/>
          <w:color w:val="000000" w:themeColor="text1"/>
        </w:rPr>
        <w:t>电子证据、计算机软件保护条例</w:t>
      </w:r>
      <w:r>
        <w:rPr>
          <w:rFonts w:ascii="宋体" w:eastAsia="宋体" w:hAnsi="宋体" w:hint="eastAsia"/>
          <w:color w:val="000000" w:themeColor="text1"/>
        </w:rPr>
        <w:t>、信息网络传播权保护条例、电子商务法</w:t>
      </w:r>
      <w:r>
        <w:rPr>
          <w:rFonts w:ascii="宋体" w:eastAsia="宋体" w:hAnsi="宋体"/>
          <w:color w:val="000000" w:themeColor="text1"/>
        </w:rPr>
        <w:t>。</w:t>
      </w:r>
    </w:p>
    <w:p w14:paraId="112AC831"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14EAD95" w14:textId="77777777" w:rsidR="003A5921" w:rsidRDefault="00000000">
      <w:pPr>
        <w:spacing w:line="300" w:lineRule="auto"/>
        <w:ind w:left="934" w:hangingChars="445" w:hanging="934"/>
        <w:rPr>
          <w:rStyle w:val="af1"/>
          <w:rFonts w:ascii="宋体" w:hAnsi="宋体"/>
          <w:color w:val="000000" w:themeColor="text1"/>
        </w:rPr>
      </w:pPr>
      <w:r>
        <w:rPr>
          <w:rStyle w:val="af1"/>
          <w:rFonts w:ascii="宋体" w:hAnsi="宋体" w:hint="eastAsia"/>
          <w:color w:val="000000" w:themeColor="text1"/>
        </w:rPr>
        <w:t>[1] 陈忠文、麦永浩.</w:t>
      </w:r>
      <w:r>
        <w:rPr>
          <w:rStyle w:val="af1"/>
          <w:rFonts w:ascii="宋体" w:hAnsi="宋体"/>
          <w:color w:val="000000" w:themeColor="text1"/>
        </w:rPr>
        <w:t xml:space="preserve"> </w:t>
      </w:r>
      <w:r>
        <w:rPr>
          <w:rStyle w:val="af1"/>
          <w:rFonts w:ascii="宋体" w:hAnsi="宋体" w:hint="eastAsia"/>
          <w:color w:val="000000" w:themeColor="text1"/>
        </w:rPr>
        <w:t>信息安全标准与法律法规（第三版）.武汉大学出版社.</w:t>
      </w:r>
      <w:r>
        <w:rPr>
          <w:rStyle w:val="af1"/>
          <w:rFonts w:ascii="宋体" w:hAnsi="宋体"/>
          <w:color w:val="000000" w:themeColor="text1"/>
        </w:rPr>
        <w:t xml:space="preserve"> 2017.9.1</w:t>
      </w:r>
    </w:p>
    <w:p w14:paraId="3266064B" w14:textId="77777777" w:rsidR="003A5921" w:rsidRDefault="00000000">
      <w:pPr>
        <w:spacing w:line="300" w:lineRule="auto"/>
        <w:ind w:left="934" w:hangingChars="445" w:hanging="934"/>
        <w:rPr>
          <w:rStyle w:val="af1"/>
          <w:rFonts w:ascii="宋体" w:hAnsi="宋体"/>
          <w:color w:val="000000" w:themeColor="text1"/>
        </w:rPr>
      </w:pPr>
      <w:r>
        <w:rPr>
          <w:rStyle w:val="af1"/>
          <w:rFonts w:ascii="宋体" w:hAnsi="宋体" w:hint="eastAsia"/>
          <w:color w:val="000000" w:themeColor="text1"/>
        </w:rPr>
        <w:t>[2]</w:t>
      </w:r>
      <w:r>
        <w:rPr>
          <w:rStyle w:val="af1"/>
          <w:rFonts w:ascii="宋体" w:hAnsi="宋体"/>
          <w:color w:val="000000" w:themeColor="text1"/>
        </w:rPr>
        <w:t xml:space="preserve"> </w:t>
      </w:r>
      <w:r>
        <w:rPr>
          <w:rStyle w:val="af1"/>
          <w:rFonts w:ascii="宋体" w:hAnsi="宋体" w:hint="eastAsia"/>
          <w:color w:val="000000" w:themeColor="text1"/>
        </w:rPr>
        <w:t>夏冰. 网络安全法和网络安全等级保护2.0. 电子工业出版社. 2017.01</w:t>
      </w:r>
    </w:p>
    <w:p w14:paraId="0F0C4AEF" w14:textId="77777777" w:rsidR="003A5921" w:rsidRDefault="00000000">
      <w:pPr>
        <w:spacing w:line="300" w:lineRule="auto"/>
        <w:ind w:left="934" w:hangingChars="445" w:hanging="934"/>
        <w:rPr>
          <w:rStyle w:val="af1"/>
          <w:rFonts w:ascii="宋体" w:hAnsi="宋体"/>
          <w:color w:val="000000" w:themeColor="text1"/>
        </w:rPr>
      </w:pPr>
      <w:r>
        <w:rPr>
          <w:rStyle w:val="af1"/>
          <w:rFonts w:ascii="宋体" w:hAnsi="宋体" w:hint="eastAsia"/>
          <w:color w:val="000000" w:themeColor="text1"/>
        </w:rPr>
        <w:t>[3]</w:t>
      </w:r>
      <w:r>
        <w:rPr>
          <w:rStyle w:val="af1"/>
          <w:rFonts w:ascii="宋体" w:hAnsi="宋体"/>
          <w:color w:val="000000" w:themeColor="text1"/>
        </w:rPr>
        <w:t xml:space="preserve"> </w:t>
      </w:r>
      <w:r>
        <w:rPr>
          <w:rStyle w:val="af1"/>
          <w:rFonts w:ascii="宋体" w:hAnsi="宋体" w:hint="eastAsia"/>
          <w:color w:val="000000" w:themeColor="text1"/>
        </w:rPr>
        <w:t>黄波，刘洋洋，李锦. 信息安全法律法规汇编与案例分析(公安院校招录培养体制改革</w:t>
      </w:r>
    </w:p>
    <w:p w14:paraId="65A36493" w14:textId="77777777" w:rsidR="003A5921" w:rsidRDefault="00000000">
      <w:pPr>
        <w:spacing w:line="300" w:lineRule="auto"/>
        <w:ind w:left="934" w:hangingChars="445" w:hanging="934"/>
        <w:rPr>
          <w:rStyle w:val="af1"/>
          <w:rFonts w:ascii="宋体" w:hAnsi="宋体"/>
          <w:color w:val="000000" w:themeColor="text1"/>
        </w:rPr>
      </w:pPr>
      <w:r>
        <w:rPr>
          <w:rStyle w:val="af1"/>
          <w:rFonts w:ascii="宋体" w:hAnsi="宋体" w:hint="eastAsia"/>
          <w:color w:val="000000" w:themeColor="text1"/>
        </w:rPr>
        <w:t>试点专业系列教材). 清华大学出版社. 2012.</w:t>
      </w:r>
    </w:p>
    <w:p w14:paraId="48564C9E" w14:textId="77777777" w:rsidR="003A5921" w:rsidRDefault="00000000">
      <w:pPr>
        <w:spacing w:line="300" w:lineRule="auto"/>
        <w:ind w:left="934" w:hangingChars="445" w:hanging="934"/>
        <w:rPr>
          <w:rStyle w:val="af1"/>
          <w:rFonts w:ascii="宋体" w:hAnsi="宋体"/>
          <w:color w:val="000000" w:themeColor="text1"/>
        </w:rPr>
      </w:pPr>
      <w:r>
        <w:rPr>
          <w:rFonts w:ascii="宋体" w:eastAsia="宋体" w:hAnsi="宋体" w:hint="eastAsia"/>
          <w:color w:val="000000" w:themeColor="text1"/>
        </w:rPr>
        <w:t>[4]</w:t>
      </w:r>
      <w:r>
        <w:rPr>
          <w:rFonts w:ascii="宋体" w:eastAsia="宋体" w:hAnsi="宋体"/>
          <w:color w:val="000000" w:themeColor="text1"/>
        </w:rPr>
        <w:t xml:space="preserve"> </w:t>
      </w:r>
      <w:r>
        <w:rPr>
          <w:rStyle w:val="af1"/>
          <w:rFonts w:ascii="宋体" w:hAnsi="宋体" w:hint="eastAsia"/>
          <w:color w:val="000000" w:themeColor="text1"/>
        </w:rPr>
        <w:t xml:space="preserve">中华人民共和国保密法律法规汇编（第二版）. 法律出版社. 2019.07. </w:t>
      </w:r>
    </w:p>
    <w:p w14:paraId="31C634D9" w14:textId="77777777" w:rsidR="003A5921" w:rsidRDefault="00000000">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1BE62E71" w14:textId="77777777" w:rsidR="003A5921" w:rsidRDefault="00000000">
      <w:pPr>
        <w:pStyle w:val="ae"/>
        <w:spacing w:line="300" w:lineRule="auto"/>
        <w:rPr>
          <w:color w:val="000000" w:themeColor="text1"/>
        </w:rPr>
      </w:pPr>
      <w:bookmarkStart w:id="90" w:name="_Toc81206410"/>
      <w:r>
        <w:rPr>
          <w:color w:val="000000" w:themeColor="text1"/>
        </w:rPr>
        <w:lastRenderedPageBreak/>
        <w:t xml:space="preserve">0004923 </w:t>
      </w:r>
      <w:r>
        <w:rPr>
          <w:rFonts w:hint="eastAsia"/>
          <w:color w:val="000000" w:themeColor="text1"/>
        </w:rPr>
        <w:t>信息隐藏</w:t>
      </w:r>
      <w:bookmarkEnd w:id="90"/>
    </w:p>
    <w:p w14:paraId="6890751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0004923</w:t>
      </w:r>
    </w:p>
    <w:p w14:paraId="08E8337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信息隐藏</w:t>
      </w:r>
    </w:p>
    <w:p w14:paraId="4F0A523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 xml:space="preserve">Information </w:t>
      </w:r>
      <w:r>
        <w:rPr>
          <w:rFonts w:ascii="Times New Roman" w:hAnsi="Times New Roman" w:hint="eastAsia"/>
          <w:color w:val="000000" w:themeColor="text1"/>
          <w:szCs w:val="21"/>
        </w:rPr>
        <w:t>Hiding</w:t>
      </w:r>
    </w:p>
    <w:p w14:paraId="5A00CB7D"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6B8B6D7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2</w:t>
      </w:r>
      <w:r>
        <w:rPr>
          <w:rFonts w:ascii="Times New Roman" w:hAnsi="Times New Roman"/>
          <w:color w:val="000000" w:themeColor="text1"/>
          <w:szCs w:val="21"/>
        </w:rPr>
        <w:t xml:space="preserve">.0 </w:t>
      </w:r>
      <w:r>
        <w:rPr>
          <w:rFonts w:hAnsi="宋体"/>
          <w:color w:val="000000" w:themeColor="text1"/>
          <w:szCs w:val="21"/>
        </w:rPr>
        <w:t xml:space="preserve">  </w:t>
      </w:r>
      <w:r>
        <w:rPr>
          <w:rFonts w:hAnsi="宋体"/>
          <w:b/>
          <w:color w:val="000000" w:themeColor="text1"/>
          <w:szCs w:val="21"/>
        </w:rPr>
        <w:t>总学时：</w:t>
      </w:r>
      <w:r>
        <w:rPr>
          <w:rFonts w:ascii="Times New Roman" w:hAnsi="Times New Roman" w:hint="eastAsia"/>
          <w:color w:val="000000" w:themeColor="text1"/>
          <w:szCs w:val="21"/>
        </w:rPr>
        <w:t>32</w:t>
      </w:r>
    </w:p>
    <w:p w14:paraId="5EF4A156"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rPr>
        <w:t>信息安全（实验班）</w:t>
      </w:r>
      <w:r>
        <w:rPr>
          <w:rFonts w:hAnsi="宋体"/>
          <w:color w:val="000000" w:themeColor="text1"/>
        </w:rPr>
        <w:t>专业本科生</w:t>
      </w:r>
    </w:p>
    <w:p w14:paraId="69DE585A" w14:textId="77777777" w:rsidR="003A5921" w:rsidRDefault="00000000">
      <w:pPr>
        <w:pStyle w:val="a5"/>
        <w:spacing w:line="300" w:lineRule="auto"/>
        <w:rPr>
          <w:rFonts w:hAnsi="宋体"/>
          <w:color w:val="000000" w:themeColor="text1"/>
        </w:rPr>
      </w:pPr>
      <w:r>
        <w:rPr>
          <w:rFonts w:hAnsi="宋体"/>
          <w:b/>
          <w:color w:val="000000" w:themeColor="text1"/>
          <w:szCs w:val="21"/>
        </w:rPr>
        <w:t>先修课程：</w:t>
      </w:r>
      <w:r>
        <w:rPr>
          <w:rFonts w:hAnsi="宋体" w:hint="eastAsia"/>
          <w:color w:val="000000" w:themeColor="text1"/>
        </w:rPr>
        <w:t>无</w:t>
      </w:r>
    </w:p>
    <w:p w14:paraId="11F0550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实验+平时成绩+考试</w:t>
      </w:r>
    </w:p>
    <w:p w14:paraId="4BFBC431"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14A257EE" w14:textId="77777777" w:rsidR="003A5921" w:rsidRDefault="00000000">
      <w:pPr>
        <w:spacing w:line="300" w:lineRule="auto"/>
        <w:ind w:firstLineChars="200" w:firstLine="420"/>
        <w:rPr>
          <w:rFonts w:ascii="宋体" w:eastAsia="宋体" w:hAnsi="宋体"/>
          <w:color w:val="000000" w:themeColor="text1"/>
          <w:szCs w:val="21"/>
        </w:rPr>
      </w:pPr>
      <w:r>
        <w:rPr>
          <w:rFonts w:ascii="宋体" w:eastAsia="宋体" w:hAnsi="宋体" w:hint="eastAsia"/>
          <w:color w:val="000000" w:themeColor="text1"/>
        </w:rPr>
        <w:t>信息隐藏技术是一种重要的信息安全技术，本课程以图像信息隐藏为主，介绍载体的基本知识、</w:t>
      </w:r>
      <w:proofErr w:type="gramStart"/>
      <w:r>
        <w:rPr>
          <w:rFonts w:ascii="宋体" w:eastAsia="宋体" w:hAnsi="宋体" w:hint="eastAsia"/>
          <w:color w:val="000000" w:themeColor="text1"/>
        </w:rPr>
        <w:t>隐写术</w:t>
      </w:r>
      <w:proofErr w:type="gramEnd"/>
      <w:r>
        <w:rPr>
          <w:rFonts w:ascii="宋体" w:eastAsia="宋体" w:hAnsi="宋体" w:hint="eastAsia"/>
          <w:color w:val="000000" w:themeColor="text1"/>
        </w:rPr>
        <w:t>、数字水印、信息隐藏的应用（版权保护、图像的篡改与防伪鉴别等）等内容。通过本课程的学习，使学生对信息隐藏有一个基本的了解，掌握信息隐藏的基本概念和方法，为从事信息隐藏的研究和应用打下一个坚实的基础。</w:t>
      </w:r>
    </w:p>
    <w:p w14:paraId="33140DEB"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2366BCA6" w14:textId="77777777" w:rsidR="003A5921" w:rsidRDefault="00000000">
      <w:pPr>
        <w:spacing w:line="300" w:lineRule="auto"/>
        <w:rPr>
          <w:rFonts w:ascii="宋体" w:eastAsia="宋体" w:hAnsi="宋体"/>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1] </w:t>
      </w:r>
      <w:proofErr w:type="gramStart"/>
      <w:r>
        <w:rPr>
          <w:rFonts w:ascii="宋体" w:eastAsia="宋体" w:hAnsi="宋体" w:hint="eastAsia"/>
          <w:color w:val="000000" w:themeColor="text1"/>
        </w:rPr>
        <w:t>陆哲明</w:t>
      </w:r>
      <w:proofErr w:type="gramEnd"/>
      <w:r>
        <w:rPr>
          <w:rFonts w:ascii="宋体" w:eastAsia="宋体" w:hAnsi="宋体" w:hint="eastAsia"/>
          <w:color w:val="000000" w:themeColor="text1"/>
        </w:rPr>
        <w:t>，聂廷远，吉爱国</w:t>
      </w:r>
      <w:r>
        <w:rPr>
          <w:rFonts w:ascii="宋体" w:eastAsia="宋体" w:hAnsi="宋体"/>
          <w:color w:val="000000" w:themeColor="text1"/>
        </w:rPr>
        <w:t>.</w:t>
      </w:r>
      <w:r>
        <w:rPr>
          <w:rFonts w:ascii="宋体" w:eastAsia="宋体" w:hAnsi="宋体" w:hint="eastAsia"/>
          <w:color w:val="000000" w:themeColor="text1"/>
        </w:rPr>
        <w:t xml:space="preserve"> 信息隐藏概论</w:t>
      </w:r>
      <w:r>
        <w:rPr>
          <w:rFonts w:ascii="宋体" w:eastAsia="宋体" w:hAnsi="宋体"/>
          <w:color w:val="000000" w:themeColor="text1"/>
        </w:rPr>
        <w:t>.</w:t>
      </w:r>
      <w:r>
        <w:rPr>
          <w:rFonts w:ascii="宋体" w:eastAsia="宋体" w:hAnsi="宋体" w:hint="eastAsia"/>
          <w:color w:val="000000" w:themeColor="text1"/>
        </w:rPr>
        <w:t xml:space="preserve"> 北京：电子工业出版社，</w:t>
      </w:r>
      <w:r>
        <w:rPr>
          <w:rFonts w:ascii="宋体" w:eastAsia="宋体" w:hAnsi="宋体"/>
          <w:color w:val="000000" w:themeColor="text1"/>
        </w:rPr>
        <w:t>201</w:t>
      </w:r>
      <w:r>
        <w:rPr>
          <w:rFonts w:ascii="宋体" w:eastAsia="宋体" w:hAnsi="宋体" w:hint="eastAsia"/>
          <w:color w:val="000000" w:themeColor="text1"/>
        </w:rPr>
        <w:t>4</w:t>
      </w:r>
      <w:r>
        <w:rPr>
          <w:rFonts w:ascii="宋体" w:eastAsia="宋体" w:hAnsi="宋体"/>
          <w:color w:val="000000" w:themeColor="text1"/>
        </w:rPr>
        <w:t>年</w:t>
      </w:r>
      <w:r>
        <w:rPr>
          <w:rFonts w:ascii="宋体" w:eastAsia="宋体" w:hAnsi="宋体" w:hint="eastAsia"/>
          <w:color w:val="000000" w:themeColor="text1"/>
        </w:rPr>
        <w:t>11</w:t>
      </w:r>
      <w:r>
        <w:rPr>
          <w:rFonts w:ascii="宋体" w:eastAsia="宋体" w:hAnsi="宋体"/>
          <w:color w:val="000000" w:themeColor="text1"/>
        </w:rPr>
        <w:t>月</w:t>
      </w:r>
    </w:p>
    <w:p w14:paraId="376002B3"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 xml:space="preserve">[2] </w:t>
      </w:r>
      <w:r>
        <w:rPr>
          <w:rFonts w:ascii="宋体" w:eastAsia="宋体" w:hAnsi="宋体" w:hint="eastAsia"/>
          <w:color w:val="000000" w:themeColor="text1"/>
        </w:rPr>
        <w:t>张立和. 透视信息隐藏. 北京：国防工业出版社，2007年2月</w:t>
      </w:r>
    </w:p>
    <w:p w14:paraId="7954510F"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 xml:space="preserve">[3] </w:t>
      </w:r>
      <w:proofErr w:type="gramStart"/>
      <w:r>
        <w:rPr>
          <w:rFonts w:ascii="宋体" w:eastAsia="宋体" w:hAnsi="宋体" w:hint="eastAsia"/>
          <w:color w:val="000000" w:themeColor="text1"/>
        </w:rPr>
        <w:t>葛</w:t>
      </w:r>
      <w:proofErr w:type="gramEnd"/>
      <w:r>
        <w:rPr>
          <w:rFonts w:ascii="宋体" w:eastAsia="宋体" w:hAnsi="宋体" w:hint="eastAsia"/>
          <w:color w:val="000000" w:themeColor="text1"/>
        </w:rPr>
        <w:t>秀慧. 信息隐藏原理及应用. 北京：清华大学出版社，2009年10月</w:t>
      </w:r>
    </w:p>
    <w:p w14:paraId="32B6A9F5"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 xml:space="preserve">[4] </w:t>
      </w:r>
      <w:r>
        <w:rPr>
          <w:rFonts w:ascii="宋体" w:eastAsia="宋体" w:hAnsi="宋体" w:hint="eastAsia"/>
          <w:color w:val="000000" w:themeColor="text1"/>
        </w:rPr>
        <w:t>王丽娜，张焕国. 信息隐藏技术与应用. 武汉：武汉大学出版社，2003年8月</w:t>
      </w:r>
    </w:p>
    <w:p w14:paraId="24A2D913" w14:textId="77777777" w:rsidR="003A5921" w:rsidRDefault="003A5921">
      <w:pPr>
        <w:pStyle w:val="a5"/>
        <w:spacing w:line="300" w:lineRule="auto"/>
        <w:rPr>
          <w:rFonts w:hAnsi="宋体"/>
          <w:b/>
          <w:color w:val="000000" w:themeColor="text1"/>
          <w:szCs w:val="21"/>
        </w:rPr>
      </w:pPr>
    </w:p>
    <w:p w14:paraId="166E62CE"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23D13574" w14:textId="77777777" w:rsidR="003A5921" w:rsidRDefault="00000000">
      <w:pPr>
        <w:pStyle w:val="ae"/>
        <w:spacing w:line="300" w:lineRule="auto"/>
        <w:rPr>
          <w:color w:val="000000" w:themeColor="text1"/>
        </w:rPr>
      </w:pPr>
      <w:bookmarkStart w:id="91" w:name="_Toc81206412"/>
      <w:r>
        <w:rPr>
          <w:rFonts w:hint="eastAsia"/>
          <w:color w:val="000000" w:themeColor="text1"/>
        </w:rPr>
        <w:lastRenderedPageBreak/>
        <w:t>0</w:t>
      </w:r>
      <w:r>
        <w:rPr>
          <w:color w:val="000000" w:themeColor="text1"/>
        </w:rPr>
        <w:t xml:space="preserve">010146 </w:t>
      </w:r>
      <w:r>
        <w:rPr>
          <w:rFonts w:hint="eastAsia"/>
          <w:color w:val="000000" w:themeColor="text1"/>
        </w:rPr>
        <w:t>深度网络及</w:t>
      </w:r>
      <w:r>
        <w:rPr>
          <w:rFonts w:hint="eastAsia"/>
          <w:color w:val="000000" w:themeColor="text1"/>
        </w:rPr>
        <w:t>AI</w:t>
      </w:r>
      <w:r>
        <w:rPr>
          <w:rFonts w:hint="eastAsia"/>
          <w:color w:val="000000" w:themeColor="text1"/>
        </w:rPr>
        <w:t>技术安全</w:t>
      </w:r>
      <w:bookmarkEnd w:id="91"/>
    </w:p>
    <w:p w14:paraId="2BFC7AF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0010146</w:t>
      </w:r>
    </w:p>
    <w:p w14:paraId="1005DE5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深度网络及AI技术安全</w:t>
      </w:r>
    </w:p>
    <w:p w14:paraId="4C2FD1E6"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英文名称：</w:t>
      </w:r>
      <w:r>
        <w:rPr>
          <w:rFonts w:ascii="Times New Roman" w:hAnsi="Times New Roman"/>
          <w:color w:val="000000" w:themeColor="text1"/>
          <w:szCs w:val="21"/>
        </w:rPr>
        <w:t>Security of deep neutral network and AI technology</w:t>
      </w:r>
    </w:p>
    <w:p w14:paraId="61944F07"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rPr>
        <w:t>专业选修课</w:t>
      </w:r>
    </w:p>
    <w:p w14:paraId="11A89DA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2.0</w:t>
      </w:r>
      <w:r>
        <w:rPr>
          <w:rFonts w:ascii="Times New Roman" w:hAnsi="Times New Roman"/>
          <w:color w:val="000000" w:themeColor="text1"/>
          <w:szCs w:val="21"/>
        </w:rPr>
        <w:t xml:space="preserve">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0CB4EEE8"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color w:val="000000" w:themeColor="text1"/>
        </w:rPr>
        <w:t>信息安全</w:t>
      </w:r>
      <w:r>
        <w:rPr>
          <w:rFonts w:hAnsi="宋体" w:hint="eastAsia"/>
          <w:color w:val="000000" w:themeColor="text1"/>
        </w:rPr>
        <w:t>（实验班）</w:t>
      </w:r>
      <w:r>
        <w:rPr>
          <w:rFonts w:hAnsi="宋体"/>
          <w:color w:val="000000" w:themeColor="text1"/>
        </w:rPr>
        <w:t>专业本科生</w:t>
      </w:r>
    </w:p>
    <w:p w14:paraId="143DE89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bCs/>
          <w:color w:val="000000" w:themeColor="text1"/>
          <w:szCs w:val="21"/>
        </w:rPr>
        <w:t>网络攻击与防护</w:t>
      </w:r>
    </w:p>
    <w:p w14:paraId="2610A61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平时成绩+考察</w:t>
      </w:r>
    </w:p>
    <w:p w14:paraId="67BFE9BC"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4876D266"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深度网络及AI技术安全</w:t>
      </w:r>
      <w:r>
        <w:rPr>
          <w:rFonts w:ascii="宋体" w:eastAsia="宋体" w:hAnsi="宋体"/>
          <w:color w:val="000000" w:themeColor="text1"/>
          <w:szCs w:val="21"/>
        </w:rPr>
        <w:t>是</w:t>
      </w:r>
      <w:r>
        <w:rPr>
          <w:rFonts w:ascii="宋体" w:eastAsia="宋体" w:hAnsi="宋体" w:hint="eastAsia"/>
          <w:color w:val="000000" w:themeColor="text1"/>
          <w:szCs w:val="21"/>
        </w:rPr>
        <w:t>计算机</w:t>
      </w:r>
      <w:r>
        <w:rPr>
          <w:rFonts w:ascii="宋体" w:eastAsia="宋体" w:hAnsi="宋体"/>
          <w:color w:val="000000" w:themeColor="text1"/>
          <w:szCs w:val="21"/>
        </w:rPr>
        <w:t>学院为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rPr>
        <w:t>专业选修</w:t>
      </w:r>
      <w:r>
        <w:rPr>
          <w:rFonts w:ascii="宋体" w:eastAsia="宋体" w:hAnsi="宋体" w:hint="eastAsia"/>
          <w:color w:val="000000" w:themeColor="text1"/>
          <w:szCs w:val="21"/>
        </w:rPr>
        <w:t>课程</w:t>
      </w:r>
      <w:r>
        <w:rPr>
          <w:rFonts w:ascii="宋体" w:eastAsia="宋体" w:hAnsi="宋体"/>
          <w:color w:val="000000" w:themeColor="text1"/>
          <w:szCs w:val="21"/>
        </w:rPr>
        <w:t>类型。本课程的任务是</w:t>
      </w:r>
      <w:r>
        <w:rPr>
          <w:rFonts w:ascii="宋体" w:eastAsia="宋体" w:hAnsi="宋体"/>
          <w:color w:val="000000" w:themeColor="text1"/>
        </w:rPr>
        <w:t>对</w:t>
      </w:r>
      <w:r>
        <w:rPr>
          <w:rFonts w:ascii="宋体" w:eastAsia="宋体" w:hAnsi="宋体" w:hint="eastAsia"/>
          <w:color w:val="000000" w:themeColor="text1"/>
        </w:rPr>
        <w:t>神经网络中的数据隐私和数据安全进行了分析。主要介绍了基于同态加密的神经网络，能够让服务器在不知道用户原始数据的情况下，对密文进行挖掘，从而得到一个基于密文的结果。首先介绍常用的同态加密方法，然后再介绍基于同态加密的神经网络。</w:t>
      </w:r>
      <w:r>
        <w:rPr>
          <w:rFonts w:ascii="宋体" w:eastAsia="宋体" w:hAnsi="宋体"/>
          <w:color w:val="000000" w:themeColor="text1"/>
          <w:szCs w:val="21"/>
        </w:rPr>
        <w:t>教学内容重点：</w:t>
      </w:r>
      <w:r>
        <w:rPr>
          <w:rFonts w:ascii="宋体" w:eastAsia="宋体" w:hAnsi="宋体" w:hint="eastAsia"/>
          <w:color w:val="000000" w:themeColor="text1"/>
        </w:rPr>
        <w:t>同态加密的原理，神经网络的基础知识，</w:t>
      </w:r>
      <w:proofErr w:type="spellStart"/>
      <w:r>
        <w:rPr>
          <w:rFonts w:ascii="宋体" w:eastAsia="宋体" w:hAnsi="宋体" w:hint="eastAsia"/>
          <w:color w:val="000000" w:themeColor="text1"/>
          <w:szCs w:val="21"/>
        </w:rPr>
        <w:t>CryptoNets</w:t>
      </w:r>
      <w:proofErr w:type="spellEnd"/>
      <w:r>
        <w:rPr>
          <w:rFonts w:ascii="宋体" w:eastAsia="宋体" w:hAnsi="宋体" w:hint="eastAsia"/>
          <w:color w:val="000000" w:themeColor="text1"/>
          <w:szCs w:val="21"/>
        </w:rPr>
        <w:t>的层次结构，</w:t>
      </w:r>
      <w:proofErr w:type="spellStart"/>
      <w:r>
        <w:rPr>
          <w:rFonts w:ascii="宋体" w:eastAsia="宋体" w:hAnsi="宋体" w:hint="eastAsia"/>
          <w:color w:val="000000" w:themeColor="text1"/>
          <w:szCs w:val="21"/>
        </w:rPr>
        <w:t>CryptoNets</w:t>
      </w:r>
      <w:proofErr w:type="spellEnd"/>
      <w:r>
        <w:rPr>
          <w:rFonts w:ascii="宋体" w:eastAsia="宋体" w:hAnsi="宋体" w:hint="eastAsia"/>
          <w:color w:val="000000" w:themeColor="text1"/>
          <w:szCs w:val="21"/>
        </w:rPr>
        <w:t>使用的同态加密方法，</w:t>
      </w:r>
      <w:r>
        <w:rPr>
          <w:rFonts w:ascii="宋体" w:eastAsia="宋体" w:hAnsi="宋体"/>
          <w:color w:val="000000" w:themeColor="text1"/>
          <w:szCs w:val="21"/>
        </w:rPr>
        <w:t xml:space="preserve">Faster </w:t>
      </w:r>
      <w:proofErr w:type="spellStart"/>
      <w:r>
        <w:rPr>
          <w:rFonts w:ascii="宋体" w:eastAsia="宋体" w:hAnsi="宋体"/>
          <w:color w:val="000000" w:themeColor="text1"/>
          <w:szCs w:val="21"/>
        </w:rPr>
        <w:t>CryptoNets</w:t>
      </w:r>
      <w:proofErr w:type="spellEnd"/>
      <w:r>
        <w:rPr>
          <w:rFonts w:ascii="宋体" w:eastAsia="宋体" w:hAnsi="宋体" w:hint="eastAsia"/>
          <w:color w:val="000000" w:themeColor="text1"/>
          <w:szCs w:val="21"/>
        </w:rPr>
        <w:t>、</w:t>
      </w:r>
      <w:r>
        <w:rPr>
          <w:rFonts w:ascii="宋体" w:eastAsia="宋体" w:hAnsi="宋体"/>
          <w:color w:val="000000" w:themeColor="text1"/>
          <w:szCs w:val="21"/>
        </w:rPr>
        <w:t>HCNN</w:t>
      </w:r>
      <w:r>
        <w:rPr>
          <w:rFonts w:ascii="宋体" w:eastAsia="宋体" w:hAnsi="宋体" w:hint="eastAsia"/>
          <w:color w:val="000000" w:themeColor="text1"/>
          <w:szCs w:val="21"/>
        </w:rPr>
        <w:t>两种基于</w:t>
      </w:r>
      <w:proofErr w:type="spellStart"/>
      <w:r>
        <w:rPr>
          <w:rFonts w:ascii="宋体" w:eastAsia="宋体" w:hAnsi="宋体" w:hint="eastAsia"/>
          <w:color w:val="000000" w:themeColor="text1"/>
          <w:szCs w:val="21"/>
        </w:rPr>
        <w:t>CryptoNets</w:t>
      </w:r>
      <w:proofErr w:type="spellEnd"/>
      <w:r>
        <w:rPr>
          <w:rFonts w:ascii="宋体" w:eastAsia="宋体" w:hAnsi="宋体" w:hint="eastAsia"/>
          <w:color w:val="000000" w:themeColor="text1"/>
          <w:szCs w:val="21"/>
        </w:rPr>
        <w:t>的神经网络</w:t>
      </w:r>
      <w:r>
        <w:rPr>
          <w:rFonts w:ascii="宋体" w:eastAsia="宋体" w:hAnsi="宋体"/>
          <w:color w:val="000000" w:themeColor="text1"/>
          <w:szCs w:val="21"/>
        </w:rPr>
        <w:t>。教学内容的难点：</w:t>
      </w:r>
      <w:r>
        <w:rPr>
          <w:rFonts w:ascii="宋体" w:eastAsia="宋体" w:hAnsi="宋体" w:hint="eastAsia"/>
          <w:color w:val="000000" w:themeColor="text1"/>
        </w:rPr>
        <w:t>同态加密算法的实现，神经网络的训练流程，在数据集上测试基于同态加密的神经网络，</w:t>
      </w:r>
      <w:proofErr w:type="spellStart"/>
      <w:r>
        <w:rPr>
          <w:rFonts w:ascii="宋体" w:eastAsia="宋体" w:hAnsi="宋体" w:hint="eastAsia"/>
          <w:color w:val="000000" w:themeColor="text1"/>
        </w:rPr>
        <w:t>CryptoDL</w:t>
      </w:r>
      <w:proofErr w:type="spellEnd"/>
      <w:r>
        <w:rPr>
          <w:rFonts w:ascii="宋体" w:eastAsia="宋体" w:hAnsi="宋体" w:hint="eastAsia"/>
          <w:color w:val="000000" w:themeColor="text1"/>
        </w:rPr>
        <w:t>技术</w:t>
      </w:r>
      <w:r>
        <w:rPr>
          <w:rFonts w:ascii="宋体" w:eastAsia="宋体" w:hAnsi="宋体"/>
          <w:color w:val="000000" w:themeColor="text1"/>
          <w:szCs w:val="21"/>
        </w:rPr>
        <w:t>。</w:t>
      </w:r>
    </w:p>
    <w:p w14:paraId="11726BA0"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6D97810F" w14:textId="77777777" w:rsidR="003A5921" w:rsidRDefault="00000000">
      <w:pPr>
        <w:pStyle w:val="af4"/>
        <w:spacing w:line="300" w:lineRule="auto"/>
        <w:contextualSpacing w:val="0"/>
        <w:rPr>
          <w:rFonts w:ascii="宋体" w:hAnsi="宋体"/>
          <w:bCs w:val="0"/>
          <w:color w:val="000000" w:themeColor="text1"/>
        </w:rPr>
      </w:pPr>
      <w:r>
        <w:rPr>
          <w:rFonts w:ascii="宋体" w:hAnsi="宋体"/>
          <w:bCs w:val="0"/>
          <w:color w:val="000000" w:themeColor="text1"/>
        </w:rPr>
        <w:t xml:space="preserve">[1] </w:t>
      </w:r>
      <w:r>
        <w:rPr>
          <w:rFonts w:ascii="宋体" w:hAnsi="宋体" w:hint="eastAsia"/>
          <w:bCs w:val="0"/>
          <w:color w:val="000000" w:themeColor="text1"/>
        </w:rPr>
        <w:t>周志华，机器学习，</w:t>
      </w:r>
      <w:r>
        <w:rPr>
          <w:rFonts w:ascii="宋体" w:hAnsi="宋体"/>
          <w:bCs w:val="0"/>
          <w:color w:val="000000" w:themeColor="text1"/>
        </w:rPr>
        <w:t>清华大学出版社，</w:t>
      </w:r>
      <w:r>
        <w:rPr>
          <w:rFonts w:ascii="宋体" w:hAnsi="宋体" w:hint="eastAsia"/>
          <w:bCs w:val="0"/>
          <w:color w:val="000000" w:themeColor="text1"/>
        </w:rPr>
        <w:t>2016年1月</w:t>
      </w:r>
    </w:p>
    <w:p w14:paraId="683F1588" w14:textId="77777777" w:rsidR="003A5921" w:rsidRDefault="00000000">
      <w:pPr>
        <w:pStyle w:val="af4"/>
        <w:spacing w:line="300" w:lineRule="auto"/>
        <w:contextualSpacing w:val="0"/>
        <w:rPr>
          <w:rFonts w:ascii="宋体" w:hAnsi="宋体"/>
          <w:bCs w:val="0"/>
          <w:color w:val="000000" w:themeColor="text1"/>
        </w:rPr>
      </w:pPr>
      <w:r>
        <w:rPr>
          <w:rFonts w:ascii="宋体" w:hAnsi="宋体"/>
          <w:bCs w:val="0"/>
          <w:color w:val="000000" w:themeColor="text1"/>
        </w:rPr>
        <w:t xml:space="preserve">[2] </w:t>
      </w:r>
      <w:r>
        <w:rPr>
          <w:rFonts w:ascii="宋体" w:hAnsi="宋体" w:hint="eastAsia"/>
          <w:bCs w:val="0"/>
          <w:color w:val="000000" w:themeColor="text1"/>
        </w:rPr>
        <w:t>伊恩·古德费洛（Ian Goodfellow），深度学习，人民邮电出版社</w:t>
      </w:r>
      <w:r>
        <w:rPr>
          <w:rFonts w:ascii="宋体" w:hAnsi="宋体"/>
          <w:bCs w:val="0"/>
          <w:color w:val="000000" w:themeColor="text1"/>
        </w:rPr>
        <w:t>，</w:t>
      </w:r>
      <w:r>
        <w:rPr>
          <w:rFonts w:ascii="宋体" w:hAnsi="宋体" w:hint="eastAsia"/>
          <w:bCs w:val="0"/>
          <w:color w:val="000000" w:themeColor="text1"/>
        </w:rPr>
        <w:t>2017年8月</w:t>
      </w:r>
    </w:p>
    <w:p w14:paraId="5729F0A0" w14:textId="77777777" w:rsidR="003A5921" w:rsidRDefault="00000000">
      <w:pPr>
        <w:pStyle w:val="af4"/>
        <w:spacing w:line="300" w:lineRule="auto"/>
        <w:contextualSpacing w:val="0"/>
        <w:rPr>
          <w:rFonts w:ascii="宋体" w:hAnsi="宋体"/>
          <w:bCs w:val="0"/>
          <w:color w:val="000000" w:themeColor="text1"/>
        </w:rPr>
      </w:pPr>
      <w:r>
        <w:rPr>
          <w:rFonts w:ascii="宋体" w:hAnsi="宋体"/>
          <w:bCs w:val="0"/>
          <w:color w:val="000000" w:themeColor="text1"/>
        </w:rPr>
        <w:t xml:space="preserve">[3] </w:t>
      </w:r>
      <w:r>
        <w:rPr>
          <w:rFonts w:ascii="宋体" w:hAnsi="宋体" w:hint="eastAsia"/>
          <w:bCs w:val="0"/>
          <w:color w:val="000000" w:themeColor="text1"/>
        </w:rPr>
        <w:t>弗朗索瓦·肖莱（Francois Chollet），</w:t>
      </w:r>
      <w:r>
        <w:rPr>
          <w:rFonts w:ascii="宋体" w:hAnsi="宋体"/>
          <w:bCs w:val="0"/>
          <w:color w:val="000000" w:themeColor="text1"/>
        </w:rPr>
        <w:t>Python</w:t>
      </w:r>
      <w:r>
        <w:rPr>
          <w:rFonts w:ascii="宋体" w:hAnsi="宋体" w:hint="eastAsia"/>
          <w:bCs w:val="0"/>
          <w:color w:val="000000" w:themeColor="text1"/>
        </w:rPr>
        <w:t>深度学习，人民邮电出版社</w:t>
      </w:r>
      <w:r>
        <w:rPr>
          <w:rFonts w:ascii="宋体" w:hAnsi="宋体"/>
          <w:bCs w:val="0"/>
          <w:color w:val="000000" w:themeColor="text1"/>
        </w:rPr>
        <w:t>，</w:t>
      </w:r>
      <w:r>
        <w:rPr>
          <w:rFonts w:ascii="宋体" w:hAnsi="宋体" w:hint="eastAsia"/>
          <w:bCs w:val="0"/>
          <w:color w:val="000000" w:themeColor="text1"/>
        </w:rPr>
        <w:t>2018年8月</w:t>
      </w:r>
    </w:p>
    <w:p w14:paraId="7F010B61" w14:textId="77777777" w:rsidR="003A5921" w:rsidRDefault="00000000">
      <w:pPr>
        <w:pStyle w:val="af4"/>
        <w:spacing w:line="300" w:lineRule="auto"/>
        <w:contextualSpacing w:val="0"/>
        <w:rPr>
          <w:rFonts w:ascii="宋体" w:hAnsi="宋体"/>
          <w:bCs w:val="0"/>
          <w:color w:val="000000" w:themeColor="text1"/>
        </w:rPr>
      </w:pPr>
      <w:r>
        <w:rPr>
          <w:rFonts w:ascii="宋体" w:hAnsi="宋体"/>
          <w:bCs w:val="0"/>
          <w:color w:val="000000" w:themeColor="text1"/>
        </w:rPr>
        <w:t xml:space="preserve">[4] </w:t>
      </w:r>
      <w:r>
        <w:rPr>
          <w:rFonts w:ascii="宋体" w:hAnsi="宋体" w:hint="eastAsia"/>
          <w:bCs w:val="0"/>
          <w:color w:val="000000" w:themeColor="text1"/>
        </w:rPr>
        <w:t>安德鲁·特拉斯克（Andrew W. Trask）著，王晓雷、严烈译，深度学习图解，清华大学出版社</w:t>
      </w:r>
      <w:r>
        <w:rPr>
          <w:rFonts w:ascii="宋体" w:hAnsi="宋体"/>
          <w:bCs w:val="0"/>
          <w:color w:val="000000" w:themeColor="text1"/>
        </w:rPr>
        <w:t>，</w:t>
      </w:r>
      <w:r>
        <w:rPr>
          <w:rFonts w:ascii="宋体" w:hAnsi="宋体" w:hint="eastAsia"/>
          <w:bCs w:val="0"/>
          <w:color w:val="000000" w:themeColor="text1"/>
        </w:rPr>
        <w:t>2019年12月</w:t>
      </w:r>
    </w:p>
    <w:p w14:paraId="661E7F99" w14:textId="77777777" w:rsidR="003A5921" w:rsidRDefault="00000000">
      <w:pPr>
        <w:pStyle w:val="af4"/>
        <w:spacing w:line="300" w:lineRule="auto"/>
        <w:contextualSpacing w:val="0"/>
        <w:rPr>
          <w:rFonts w:ascii="宋体" w:hAnsi="宋体"/>
          <w:bCs w:val="0"/>
          <w:color w:val="000000" w:themeColor="text1"/>
        </w:rPr>
      </w:pPr>
      <w:r>
        <w:rPr>
          <w:rFonts w:ascii="宋体" w:hAnsi="宋体"/>
          <w:bCs w:val="0"/>
          <w:color w:val="000000" w:themeColor="text1"/>
        </w:rPr>
        <w:t xml:space="preserve">[5] Aurélien </w:t>
      </w:r>
      <w:proofErr w:type="spellStart"/>
      <w:r>
        <w:rPr>
          <w:rFonts w:ascii="宋体" w:hAnsi="宋体"/>
          <w:bCs w:val="0"/>
          <w:color w:val="000000" w:themeColor="text1"/>
        </w:rPr>
        <w:t>Gér</w:t>
      </w:r>
      <w:proofErr w:type="spellEnd"/>
      <w:r>
        <w:rPr>
          <w:rFonts w:ascii="宋体" w:hAnsi="宋体"/>
          <w:bCs w:val="0"/>
          <w:color w:val="000000" w:themeColor="text1"/>
        </w:rPr>
        <w:t>著</w:t>
      </w:r>
      <w:r>
        <w:rPr>
          <w:rFonts w:ascii="宋体" w:hAnsi="宋体" w:hint="eastAsia"/>
          <w:bCs w:val="0"/>
          <w:color w:val="000000" w:themeColor="text1"/>
        </w:rPr>
        <w:t>，Scikit-Learn与TensorFlow机器学习实用指南</w:t>
      </w:r>
      <w:r>
        <w:rPr>
          <w:rFonts w:ascii="宋体" w:hAnsi="宋体"/>
          <w:bCs w:val="0"/>
          <w:color w:val="000000" w:themeColor="text1"/>
        </w:rPr>
        <w:t xml:space="preserve">， </w:t>
      </w:r>
      <w:r>
        <w:rPr>
          <w:rFonts w:ascii="宋体" w:hAnsi="宋体" w:hint="eastAsia"/>
          <w:bCs w:val="0"/>
          <w:color w:val="000000" w:themeColor="text1"/>
        </w:rPr>
        <w:t>东南大学出版社</w:t>
      </w:r>
      <w:r>
        <w:rPr>
          <w:rFonts w:ascii="宋体" w:hAnsi="宋体"/>
          <w:bCs w:val="0"/>
          <w:color w:val="000000" w:themeColor="text1"/>
        </w:rPr>
        <w:t>，20</w:t>
      </w:r>
      <w:r>
        <w:rPr>
          <w:rFonts w:ascii="宋体" w:hAnsi="宋体" w:hint="eastAsia"/>
          <w:bCs w:val="0"/>
          <w:color w:val="000000" w:themeColor="text1"/>
        </w:rPr>
        <w:t>17年1月</w:t>
      </w:r>
    </w:p>
    <w:p w14:paraId="3B11F80F" w14:textId="77777777" w:rsidR="003A5921" w:rsidRDefault="003A5921">
      <w:pPr>
        <w:pStyle w:val="a5"/>
        <w:spacing w:line="300" w:lineRule="auto"/>
        <w:rPr>
          <w:rFonts w:hAnsi="宋体"/>
          <w:b/>
          <w:color w:val="000000" w:themeColor="text1"/>
          <w:szCs w:val="21"/>
        </w:rPr>
      </w:pPr>
    </w:p>
    <w:p w14:paraId="3B662B5F"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599A9FC5" w14:textId="77777777" w:rsidR="003A5921" w:rsidRDefault="00000000">
      <w:pPr>
        <w:pStyle w:val="ae"/>
        <w:spacing w:line="300" w:lineRule="auto"/>
        <w:rPr>
          <w:color w:val="000000" w:themeColor="text1"/>
        </w:rPr>
      </w:pPr>
      <w:bookmarkStart w:id="92" w:name="_Toc81206414"/>
      <w:r>
        <w:rPr>
          <w:rFonts w:hint="eastAsia"/>
          <w:color w:val="000000" w:themeColor="text1"/>
        </w:rPr>
        <w:lastRenderedPageBreak/>
        <w:t xml:space="preserve">0004863 </w:t>
      </w:r>
      <w:r>
        <w:rPr>
          <w:rFonts w:hint="eastAsia"/>
          <w:color w:val="000000" w:themeColor="text1"/>
        </w:rPr>
        <w:t>可信计算基础</w:t>
      </w:r>
      <w:bookmarkEnd w:id="92"/>
    </w:p>
    <w:p w14:paraId="1BF0349E" w14:textId="77777777" w:rsidR="003A5921" w:rsidRDefault="003A5921">
      <w:pPr>
        <w:pStyle w:val="a5"/>
        <w:spacing w:line="300" w:lineRule="auto"/>
        <w:rPr>
          <w:rFonts w:hAnsi="宋体"/>
          <w:b/>
          <w:color w:val="000000" w:themeColor="text1"/>
          <w:szCs w:val="21"/>
        </w:rPr>
      </w:pPr>
    </w:p>
    <w:p w14:paraId="691F4206"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课程编码</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Times New Roman" w:eastAsia="宋体" w:hAnsi="Times New Roman" w:cs="Times New Roman"/>
          <w:color w:val="000000" w:themeColor="text1"/>
          <w:szCs w:val="21"/>
        </w:rPr>
        <w:t>0004863</w:t>
      </w:r>
    </w:p>
    <w:p w14:paraId="6F34DBF5"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课程名称</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宋体" w:eastAsia="宋体" w:hAnsi="宋体" w:hint="eastAsia"/>
          <w:color w:val="000000" w:themeColor="text1"/>
          <w:szCs w:val="21"/>
        </w:rPr>
        <w:t>可信计算基础</w:t>
      </w:r>
    </w:p>
    <w:p w14:paraId="59E748E7"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英文名称：</w:t>
      </w:r>
      <w:r>
        <w:rPr>
          <w:rFonts w:ascii="Times New Roman" w:eastAsia="宋体" w:hAnsi="Times New Roman" w:cs="Times New Roman"/>
          <w:color w:val="000000" w:themeColor="text1"/>
          <w:szCs w:val="21"/>
        </w:rPr>
        <w:t xml:space="preserve">Introduction </w:t>
      </w:r>
      <w:r>
        <w:rPr>
          <w:rFonts w:ascii="Times New Roman" w:eastAsia="宋体" w:hAnsi="Times New Roman" w:cs="Times New Roman" w:hint="eastAsia"/>
          <w:color w:val="000000" w:themeColor="text1"/>
          <w:szCs w:val="21"/>
        </w:rPr>
        <w:t>of Trusted</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Computing</w:t>
      </w:r>
    </w:p>
    <w:p w14:paraId="18E4AC59"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课程类型：</w:t>
      </w:r>
      <w:r>
        <w:rPr>
          <w:rFonts w:ascii="宋体" w:eastAsia="宋体" w:hAnsi="宋体" w:hint="eastAsia"/>
          <w:color w:val="000000" w:themeColor="text1"/>
          <w:szCs w:val="21"/>
        </w:rPr>
        <w:t>专业选修课</w:t>
      </w:r>
    </w:p>
    <w:p w14:paraId="17B4916D" w14:textId="77777777" w:rsidR="003A5921" w:rsidRDefault="00000000">
      <w:pPr>
        <w:spacing w:line="300" w:lineRule="auto"/>
        <w:rPr>
          <w:rFonts w:ascii="Times New Roman" w:eastAsia="宋体" w:hAnsi="Times New Roman" w:cs="Times New Roman"/>
          <w:color w:val="000000" w:themeColor="text1"/>
          <w:szCs w:val="21"/>
        </w:rPr>
      </w:pPr>
      <w:r>
        <w:rPr>
          <w:rFonts w:ascii="宋体" w:eastAsia="宋体" w:hAnsi="宋体" w:hint="eastAsia"/>
          <w:b/>
          <w:color w:val="000000" w:themeColor="text1"/>
          <w:szCs w:val="21"/>
        </w:rPr>
        <w:t>学分</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Times New Roman" w:eastAsia="宋体" w:hAnsi="Times New Roman" w:cs="Times New Roman" w:hint="eastAsia"/>
          <w:color w:val="000000" w:themeColor="text1"/>
          <w:szCs w:val="21"/>
        </w:rPr>
        <w:t>2</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 xml:space="preserve"> </w:t>
      </w:r>
      <w:r>
        <w:rPr>
          <w:rFonts w:ascii="宋体" w:eastAsia="宋体" w:hAnsi="宋体" w:hint="eastAsia"/>
          <w:color w:val="000000" w:themeColor="text1"/>
          <w:szCs w:val="21"/>
        </w:rPr>
        <w:t xml:space="preserve">   </w:t>
      </w:r>
      <w:r>
        <w:rPr>
          <w:rFonts w:ascii="宋体" w:eastAsia="宋体" w:hAnsi="宋体" w:hint="eastAsia"/>
          <w:b/>
          <w:color w:val="000000" w:themeColor="text1"/>
          <w:szCs w:val="21"/>
        </w:rPr>
        <w:t>学时</w:t>
      </w:r>
      <w:r>
        <w:rPr>
          <w:rFonts w:ascii="宋体" w:eastAsia="宋体" w:hAnsi="宋体"/>
          <w:b/>
          <w:color w:val="000000" w:themeColor="text1"/>
          <w:szCs w:val="21"/>
        </w:rPr>
        <w:t>:</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32</w:t>
      </w:r>
    </w:p>
    <w:p w14:paraId="053BB3D4"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面向对象</w:t>
      </w:r>
      <w:r>
        <w:rPr>
          <w:rFonts w:ascii="宋体" w:eastAsia="宋体" w:hAnsi="宋体"/>
          <w:b/>
          <w:color w:val="000000" w:themeColor="text1"/>
          <w:szCs w:val="21"/>
        </w:rPr>
        <w:t>:</w:t>
      </w:r>
      <w:r>
        <w:rPr>
          <w:rFonts w:ascii="宋体" w:eastAsia="宋体" w:hAnsi="宋体"/>
          <w:color w:val="000000" w:themeColor="text1"/>
          <w:szCs w:val="21"/>
        </w:rPr>
        <w:t xml:space="preserve"> </w:t>
      </w:r>
      <w:r>
        <w:rPr>
          <w:rFonts w:ascii="宋体" w:eastAsia="宋体" w:hAnsi="宋体" w:hint="eastAsia"/>
          <w:color w:val="000000" w:themeColor="text1"/>
          <w:szCs w:val="21"/>
        </w:rPr>
        <w:t>信息安全（实验班）专业本科生</w:t>
      </w:r>
    </w:p>
    <w:p w14:paraId="5E6E8C74"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先修课程</w:t>
      </w:r>
      <w:r>
        <w:rPr>
          <w:rFonts w:ascii="宋体" w:eastAsia="宋体" w:hAnsi="宋体"/>
          <w:b/>
          <w:color w:val="000000" w:themeColor="text1"/>
          <w:szCs w:val="21"/>
        </w:rPr>
        <w:t xml:space="preserve">: </w:t>
      </w:r>
      <w:r>
        <w:rPr>
          <w:rFonts w:ascii="宋体" w:eastAsia="宋体" w:hAnsi="宋体" w:hint="eastAsia"/>
          <w:color w:val="000000" w:themeColor="text1"/>
          <w:szCs w:val="21"/>
        </w:rPr>
        <w:t>密码学Ⅰ，计算机组成原理，操作系统原理与安全</w:t>
      </w:r>
      <w:r>
        <w:rPr>
          <w:rFonts w:ascii="宋体" w:eastAsia="宋体" w:hAnsi="宋体"/>
          <w:color w:val="000000" w:themeColor="text1"/>
          <w:szCs w:val="21"/>
        </w:rPr>
        <w:t xml:space="preserve"> </w:t>
      </w:r>
    </w:p>
    <w:p w14:paraId="520F2012" w14:textId="77777777" w:rsidR="003A5921" w:rsidRDefault="00000000">
      <w:pPr>
        <w:spacing w:line="300" w:lineRule="auto"/>
        <w:rPr>
          <w:rFonts w:ascii="宋体" w:eastAsia="宋体" w:hAnsi="宋体"/>
          <w:color w:val="000000" w:themeColor="text1"/>
          <w:szCs w:val="21"/>
        </w:rPr>
      </w:pPr>
      <w:r>
        <w:rPr>
          <w:rFonts w:ascii="宋体" w:eastAsia="宋体" w:hAnsi="宋体" w:hint="eastAsia"/>
          <w:b/>
          <w:color w:val="000000" w:themeColor="text1"/>
          <w:szCs w:val="21"/>
        </w:rPr>
        <w:t>考核方法</w:t>
      </w:r>
      <w:r>
        <w:rPr>
          <w:rFonts w:ascii="宋体" w:eastAsia="宋体" w:hAnsi="宋体"/>
          <w:b/>
          <w:color w:val="000000" w:themeColor="text1"/>
          <w:szCs w:val="21"/>
        </w:rPr>
        <w:t>:</w:t>
      </w:r>
      <w:r>
        <w:rPr>
          <w:rFonts w:ascii="宋体" w:eastAsia="宋体" w:hAnsi="宋体" w:hint="eastAsia"/>
          <w:b/>
          <w:color w:val="000000" w:themeColor="text1"/>
          <w:szCs w:val="21"/>
        </w:rPr>
        <w:t xml:space="preserve"> </w:t>
      </w:r>
      <w:r>
        <w:rPr>
          <w:rFonts w:ascii="宋体" w:eastAsia="宋体" w:hAnsi="宋体" w:hint="eastAsia"/>
          <w:color w:val="000000" w:themeColor="text1"/>
          <w:szCs w:val="21"/>
        </w:rPr>
        <w:t>平时成绩+线上实训+线上课设</w:t>
      </w:r>
    </w:p>
    <w:p w14:paraId="294E3BE4" w14:textId="77777777" w:rsidR="003A5921" w:rsidRDefault="00000000">
      <w:pPr>
        <w:spacing w:line="300" w:lineRule="auto"/>
        <w:rPr>
          <w:rFonts w:ascii="宋体" w:eastAsia="宋体" w:hAnsi="宋体"/>
          <w:b/>
          <w:color w:val="000000" w:themeColor="text1"/>
          <w:szCs w:val="21"/>
        </w:rPr>
      </w:pPr>
      <w:r>
        <w:rPr>
          <w:rFonts w:ascii="宋体" w:eastAsia="宋体" w:hAnsi="宋体" w:hint="eastAsia"/>
          <w:b/>
          <w:color w:val="000000" w:themeColor="text1"/>
          <w:szCs w:val="21"/>
        </w:rPr>
        <w:t>课程描述</w:t>
      </w:r>
      <w:r>
        <w:rPr>
          <w:rFonts w:ascii="宋体" w:eastAsia="宋体" w:hAnsi="宋体"/>
          <w:b/>
          <w:color w:val="000000" w:themeColor="text1"/>
          <w:szCs w:val="21"/>
        </w:rPr>
        <w:t>:</w:t>
      </w:r>
      <w:r>
        <w:rPr>
          <w:rFonts w:ascii="宋体" w:eastAsia="宋体" w:hAnsi="宋体" w:hint="eastAsia"/>
          <w:b/>
          <w:color w:val="000000" w:themeColor="text1"/>
          <w:szCs w:val="21"/>
        </w:rPr>
        <w:t xml:space="preserve"> </w:t>
      </w:r>
    </w:p>
    <w:p w14:paraId="395C5C24" w14:textId="77777777" w:rsidR="003A5921" w:rsidRDefault="00000000">
      <w:pPr>
        <w:adjustRightInd w:val="0"/>
        <w:spacing w:line="300" w:lineRule="auto"/>
        <w:ind w:firstLineChars="202" w:firstLine="424"/>
        <w:rPr>
          <w:rFonts w:ascii="宋体" w:eastAsia="宋体" w:hAnsi="宋体"/>
          <w:color w:val="000000" w:themeColor="text1"/>
        </w:rPr>
      </w:pPr>
      <w:r>
        <w:rPr>
          <w:rFonts w:ascii="宋体" w:eastAsia="宋体" w:hAnsi="宋体" w:hint="eastAsia"/>
          <w:color w:val="000000" w:themeColor="text1"/>
          <w:szCs w:val="21"/>
        </w:rPr>
        <w:t>可信计算基础是计算机学院为信息安全专业本科生开设的</w:t>
      </w:r>
      <w:proofErr w:type="gramStart"/>
      <w:r>
        <w:rPr>
          <w:rFonts w:ascii="宋体" w:eastAsia="宋体" w:hAnsi="宋体" w:hint="eastAsia"/>
          <w:color w:val="000000" w:themeColor="text1"/>
          <w:szCs w:val="21"/>
        </w:rPr>
        <w:t>一</w:t>
      </w:r>
      <w:proofErr w:type="gramEnd"/>
      <w:r>
        <w:rPr>
          <w:rFonts w:ascii="宋体" w:eastAsia="宋体" w:hAnsi="宋体" w:hint="eastAsia"/>
          <w:color w:val="000000" w:themeColor="text1"/>
          <w:szCs w:val="21"/>
        </w:rPr>
        <w:t>门限选课程，是北京工业大学信息安全的特色课程，其采用线上线下混合式教学方法。本课程的任务是使学生了解安全可信的网络安全观，理解可信计算的基本概念及其对安全的支撑作用，掌握可信计算密码机制和可信支撑安全的工程实践能力，学习通过可信计算改进应用安全机制的方法，以及通过模拟环境验证可信计算对安全支撑作用的能力。让学生了解安全自主自控的重要性，培养学生从实际出发，严谨负责的科学态度。教学内容重点：安全可信网络安全观，可信计算基本概念，可信密码机制，可信对系统安全的支撑，可信计算的应用。</w:t>
      </w:r>
      <w:r>
        <w:rPr>
          <w:rFonts w:ascii="宋体" w:eastAsia="宋体" w:hAnsi="宋体" w:hint="eastAsia"/>
          <w:color w:val="000000" w:themeColor="text1"/>
        </w:rPr>
        <w:t>教学内容的难点：可信密码机制，可信计算的应用。</w:t>
      </w:r>
    </w:p>
    <w:p w14:paraId="2747A167" w14:textId="77777777" w:rsidR="003A5921" w:rsidRDefault="00000000">
      <w:pPr>
        <w:spacing w:line="300" w:lineRule="auto"/>
        <w:rPr>
          <w:rFonts w:ascii="宋体" w:eastAsia="宋体" w:hAnsi="宋体"/>
          <w:b/>
          <w:color w:val="000000" w:themeColor="text1"/>
          <w:szCs w:val="21"/>
        </w:rPr>
      </w:pPr>
      <w:r>
        <w:rPr>
          <w:rFonts w:ascii="宋体" w:eastAsia="宋体" w:hAnsi="宋体" w:hint="eastAsia"/>
          <w:b/>
          <w:color w:val="000000" w:themeColor="text1"/>
          <w:szCs w:val="21"/>
        </w:rPr>
        <w:t>推荐教材和主要参考书：</w:t>
      </w:r>
    </w:p>
    <w:p w14:paraId="0207BB79" w14:textId="77777777" w:rsidR="003A5921" w:rsidRDefault="00000000">
      <w:pPr>
        <w:spacing w:line="300" w:lineRule="auto"/>
        <w:rPr>
          <w:rFonts w:ascii="宋体" w:eastAsia="宋体" w:hAnsi="宋体"/>
          <w:b/>
          <w:color w:val="000000" w:themeColor="text1"/>
          <w:szCs w:val="21"/>
        </w:rPr>
      </w:pPr>
      <w:r>
        <w:rPr>
          <w:rFonts w:ascii="宋体" w:eastAsia="宋体" w:hAnsi="宋体" w:hint="eastAsia"/>
          <w:color w:val="000000" w:themeColor="text1"/>
          <w:szCs w:val="21"/>
        </w:rPr>
        <w:t>[1] 胡俊，沈昌祥，公备，《可信计算3</w:t>
      </w:r>
      <w:r>
        <w:rPr>
          <w:rFonts w:ascii="宋体" w:eastAsia="宋体" w:hAnsi="宋体"/>
          <w:color w:val="000000" w:themeColor="text1"/>
          <w:szCs w:val="21"/>
        </w:rPr>
        <w:t>.0</w:t>
      </w:r>
      <w:r>
        <w:rPr>
          <w:rFonts w:ascii="宋体" w:eastAsia="宋体" w:hAnsi="宋体" w:hint="eastAsia"/>
          <w:color w:val="000000" w:themeColor="text1"/>
          <w:szCs w:val="21"/>
        </w:rPr>
        <w:t>工程初步（第二版）》，人民邮电出版社，2</w:t>
      </w:r>
      <w:r>
        <w:rPr>
          <w:rFonts w:ascii="宋体" w:eastAsia="宋体" w:hAnsi="宋体"/>
          <w:color w:val="000000" w:themeColor="text1"/>
          <w:szCs w:val="21"/>
        </w:rPr>
        <w:t>018</w:t>
      </w:r>
      <w:r>
        <w:rPr>
          <w:rFonts w:ascii="宋体" w:eastAsia="宋体" w:hAnsi="宋体" w:hint="eastAsia"/>
          <w:color w:val="000000" w:themeColor="text1"/>
          <w:szCs w:val="21"/>
        </w:rPr>
        <w:t>年[</w:t>
      </w:r>
      <w:r>
        <w:rPr>
          <w:rFonts w:ascii="宋体" w:eastAsia="宋体" w:hAnsi="宋体"/>
          <w:color w:val="000000" w:themeColor="text1"/>
          <w:szCs w:val="21"/>
        </w:rPr>
        <w:t xml:space="preserve">2] </w:t>
      </w:r>
      <w:r>
        <w:rPr>
          <w:rFonts w:ascii="宋体" w:eastAsia="宋体" w:hAnsi="宋体" w:hint="eastAsia"/>
          <w:color w:val="000000" w:themeColor="text1"/>
          <w:szCs w:val="21"/>
        </w:rPr>
        <w:t>邹德清，</w:t>
      </w:r>
      <w:proofErr w:type="gramStart"/>
      <w:r>
        <w:rPr>
          <w:rFonts w:ascii="宋体" w:eastAsia="宋体" w:hAnsi="宋体" w:hint="eastAsia"/>
          <w:color w:val="000000" w:themeColor="text1"/>
          <w:szCs w:val="21"/>
        </w:rPr>
        <w:t>羌卫中</w:t>
      </w:r>
      <w:proofErr w:type="gramEnd"/>
      <w:r>
        <w:rPr>
          <w:rFonts w:ascii="宋体" w:eastAsia="宋体" w:hAnsi="宋体" w:hint="eastAsia"/>
          <w:color w:val="000000" w:themeColor="text1"/>
          <w:szCs w:val="21"/>
        </w:rPr>
        <w:t>，金海 《可信计算技术原理与应用》，科学出版社，2011年</w:t>
      </w:r>
    </w:p>
    <w:p w14:paraId="7DAFB645" w14:textId="77777777" w:rsidR="003A5921" w:rsidRDefault="00000000">
      <w:pPr>
        <w:spacing w:line="300" w:lineRule="auto"/>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3</w:t>
      </w:r>
      <w:r>
        <w:rPr>
          <w:rFonts w:ascii="宋体" w:eastAsia="宋体" w:hAnsi="宋体" w:hint="eastAsia"/>
          <w:color w:val="000000" w:themeColor="text1"/>
          <w:szCs w:val="21"/>
        </w:rPr>
        <w:t xml:space="preserve">] 沈昌祥 《信息安全导论》 </w:t>
      </w:r>
      <w:r>
        <w:rPr>
          <w:rFonts w:ascii="宋体" w:eastAsia="宋体" w:hAnsi="宋体"/>
          <w:color w:val="000000" w:themeColor="text1"/>
          <w:szCs w:val="21"/>
        </w:rPr>
        <w:t>电子工业出版社</w:t>
      </w:r>
      <w:r>
        <w:rPr>
          <w:rFonts w:ascii="宋体" w:eastAsia="宋体" w:hAnsi="宋体" w:hint="eastAsia"/>
          <w:color w:val="000000" w:themeColor="text1"/>
          <w:szCs w:val="21"/>
        </w:rPr>
        <w:t>，2009年</w:t>
      </w:r>
    </w:p>
    <w:p w14:paraId="58F06071" w14:textId="77777777" w:rsidR="003A5921" w:rsidRDefault="00000000">
      <w:pPr>
        <w:spacing w:line="300" w:lineRule="auto"/>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4</w:t>
      </w:r>
      <w:r>
        <w:rPr>
          <w:rFonts w:ascii="宋体" w:eastAsia="宋体" w:hAnsi="宋体" w:hint="eastAsia"/>
          <w:color w:val="000000" w:themeColor="text1"/>
          <w:szCs w:val="21"/>
        </w:rPr>
        <w:t xml:space="preserve">] </w:t>
      </w:r>
      <w:hyperlink r:id="rId34" w:tgtFrame="_blank" w:history="1">
        <w:r>
          <w:rPr>
            <w:rFonts w:ascii="宋体" w:eastAsia="宋体" w:hAnsi="宋体"/>
            <w:color w:val="000000" w:themeColor="text1"/>
            <w:szCs w:val="21"/>
          </w:rPr>
          <w:t>刘克龙 冯登国 石文昌</w:t>
        </w:r>
      </w:hyperlink>
      <w:r>
        <w:rPr>
          <w:rFonts w:ascii="宋体" w:eastAsia="宋体" w:hAnsi="宋体" w:hint="eastAsia"/>
          <w:color w:val="000000" w:themeColor="text1"/>
          <w:szCs w:val="21"/>
        </w:rPr>
        <w:t>《</w:t>
      </w:r>
      <w:r>
        <w:rPr>
          <w:rFonts w:ascii="宋体" w:eastAsia="宋体" w:hAnsi="宋体"/>
          <w:color w:val="000000" w:themeColor="text1"/>
          <w:szCs w:val="21"/>
        </w:rPr>
        <w:t>安全操作系统原理与技术</w:t>
      </w:r>
      <w:r>
        <w:rPr>
          <w:rFonts w:ascii="宋体" w:eastAsia="宋体" w:hAnsi="宋体" w:hint="eastAsia"/>
          <w:color w:val="000000" w:themeColor="text1"/>
          <w:szCs w:val="21"/>
        </w:rPr>
        <w:t>》，</w:t>
      </w:r>
      <w:r>
        <w:rPr>
          <w:rFonts w:ascii="宋体" w:eastAsia="宋体" w:hAnsi="宋体"/>
          <w:color w:val="000000" w:themeColor="text1"/>
          <w:szCs w:val="21"/>
        </w:rPr>
        <w:t>科学出版社</w:t>
      </w:r>
      <w:r>
        <w:rPr>
          <w:rFonts w:ascii="宋体" w:eastAsia="宋体" w:hAnsi="宋体" w:hint="eastAsia"/>
          <w:color w:val="000000" w:themeColor="text1"/>
          <w:szCs w:val="21"/>
        </w:rPr>
        <w:t>，</w:t>
      </w:r>
      <w:r>
        <w:rPr>
          <w:rFonts w:ascii="宋体" w:eastAsia="宋体" w:hAnsi="宋体"/>
          <w:color w:val="000000" w:themeColor="text1"/>
          <w:szCs w:val="21"/>
        </w:rPr>
        <w:t>2004</w:t>
      </w:r>
      <w:r>
        <w:rPr>
          <w:rFonts w:ascii="宋体" w:eastAsia="宋体" w:hAnsi="宋体" w:hint="eastAsia"/>
          <w:color w:val="000000" w:themeColor="text1"/>
          <w:szCs w:val="21"/>
        </w:rPr>
        <w:t>年</w:t>
      </w:r>
    </w:p>
    <w:p w14:paraId="18B0A4B2" w14:textId="77777777" w:rsidR="003A5921" w:rsidRDefault="00000000">
      <w:pPr>
        <w:spacing w:line="300" w:lineRule="auto"/>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5</w:t>
      </w:r>
      <w:r>
        <w:rPr>
          <w:rFonts w:ascii="宋体" w:eastAsia="宋体" w:hAnsi="宋体" w:hint="eastAsia"/>
          <w:color w:val="000000" w:themeColor="text1"/>
          <w:szCs w:val="21"/>
        </w:rPr>
        <w:t xml:space="preserve">] </w:t>
      </w:r>
      <w:r>
        <w:rPr>
          <w:rFonts w:ascii="宋体" w:eastAsia="宋体" w:hAnsi="宋体"/>
          <w:color w:val="000000" w:themeColor="text1"/>
          <w:szCs w:val="21"/>
        </w:rPr>
        <w:t xml:space="preserve">Trusted Computing Group, TCG Software </w:t>
      </w:r>
      <w:proofErr w:type="gramStart"/>
      <w:r>
        <w:rPr>
          <w:rFonts w:ascii="宋体" w:eastAsia="宋体" w:hAnsi="宋体"/>
          <w:color w:val="000000" w:themeColor="text1"/>
          <w:szCs w:val="21"/>
        </w:rPr>
        <w:t>Stack(</w:t>
      </w:r>
      <w:proofErr w:type="gramEnd"/>
      <w:r>
        <w:rPr>
          <w:rFonts w:ascii="宋体" w:eastAsia="宋体" w:hAnsi="宋体"/>
          <w:color w:val="000000" w:themeColor="text1"/>
          <w:szCs w:val="21"/>
        </w:rPr>
        <w:t>TSS) Specification Version 1.2 2006.1 http://www.trustedcomputinggroup.org</w:t>
      </w:r>
    </w:p>
    <w:p w14:paraId="4BAB0BBE" w14:textId="77777777" w:rsidR="003A5921" w:rsidRDefault="003A5921">
      <w:pPr>
        <w:pStyle w:val="a5"/>
        <w:spacing w:line="300" w:lineRule="auto"/>
        <w:rPr>
          <w:rFonts w:hAnsi="宋体"/>
          <w:b/>
          <w:color w:val="000000" w:themeColor="text1"/>
          <w:szCs w:val="21"/>
        </w:rPr>
      </w:pPr>
    </w:p>
    <w:p w14:paraId="7BEE5202"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00CD1CB4" w14:textId="77777777" w:rsidR="003A5921" w:rsidRDefault="00000000">
      <w:pPr>
        <w:pStyle w:val="ae"/>
        <w:spacing w:line="300" w:lineRule="auto"/>
        <w:rPr>
          <w:color w:val="000000" w:themeColor="text1"/>
        </w:rPr>
      </w:pPr>
      <w:bookmarkStart w:id="93" w:name="_Toc81206416"/>
      <w:r>
        <w:rPr>
          <w:rFonts w:hint="eastAsia"/>
          <w:color w:val="000000" w:themeColor="text1"/>
        </w:rPr>
        <w:lastRenderedPageBreak/>
        <w:t>0</w:t>
      </w:r>
      <w:r>
        <w:rPr>
          <w:color w:val="000000" w:themeColor="text1"/>
        </w:rPr>
        <w:t xml:space="preserve">010062 </w:t>
      </w:r>
      <w:r>
        <w:rPr>
          <w:rFonts w:hint="eastAsia"/>
          <w:color w:val="000000" w:themeColor="text1"/>
        </w:rPr>
        <w:t>边缘计算安全</w:t>
      </w:r>
      <w:bookmarkEnd w:id="93"/>
    </w:p>
    <w:p w14:paraId="57D2D02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0010062</w:t>
      </w:r>
    </w:p>
    <w:p w14:paraId="4D891D5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边缘计算安全</w:t>
      </w:r>
    </w:p>
    <w:p w14:paraId="2036C95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Edge Computing Security</w:t>
      </w:r>
    </w:p>
    <w:p w14:paraId="70D65CA0"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6AAC606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w:t>
      </w:r>
      <w:r>
        <w:rPr>
          <w:rFonts w:ascii="Times New Roman" w:hAnsi="Times New Roman"/>
          <w:color w:val="000000" w:themeColor="text1"/>
          <w:szCs w:val="21"/>
        </w:rPr>
        <w:t>.0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71FB6067"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53AE3B7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计算机网络（双语）, 安全协议</w:t>
      </w:r>
    </w:p>
    <w:p w14:paraId="5E2C1B5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5D22EEDD"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r>
        <w:rPr>
          <w:rFonts w:hAnsi="宋体"/>
          <w:color w:val="000000" w:themeColor="text1"/>
          <w:szCs w:val="21"/>
        </w:rPr>
        <w:t xml:space="preserve"> </w:t>
      </w:r>
    </w:p>
    <w:p w14:paraId="20328EF2" w14:textId="77777777" w:rsidR="003A5921" w:rsidRDefault="00000000">
      <w:pPr>
        <w:spacing w:line="300" w:lineRule="auto"/>
        <w:ind w:firstLineChars="202" w:firstLine="424"/>
        <w:rPr>
          <w:rFonts w:ascii="宋体" w:eastAsia="宋体" w:hAnsi="宋体"/>
          <w:color w:val="000000" w:themeColor="text1"/>
        </w:rPr>
      </w:pPr>
      <w:r>
        <w:rPr>
          <w:rFonts w:ascii="宋体" w:eastAsia="宋体" w:hAnsi="宋体" w:hint="eastAsia"/>
          <w:color w:val="000000" w:themeColor="text1"/>
          <w:szCs w:val="21"/>
        </w:rPr>
        <w:t>边缘计算安全</w:t>
      </w:r>
      <w:r>
        <w:rPr>
          <w:rFonts w:ascii="宋体" w:eastAsia="宋体" w:hAnsi="宋体"/>
          <w:color w:val="000000" w:themeColor="text1"/>
          <w:szCs w:val="21"/>
        </w:rPr>
        <w:t>是</w:t>
      </w:r>
      <w:r>
        <w:rPr>
          <w:rFonts w:ascii="宋体" w:eastAsia="宋体" w:hAnsi="宋体" w:hint="eastAsia"/>
          <w:color w:val="000000" w:themeColor="text1"/>
          <w:szCs w:val="21"/>
        </w:rPr>
        <w:t>信息学部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专业选修课</w:t>
      </w:r>
      <w:r>
        <w:rPr>
          <w:rFonts w:ascii="宋体" w:eastAsia="宋体" w:hAnsi="宋体"/>
          <w:color w:val="000000" w:themeColor="text1"/>
          <w:szCs w:val="21"/>
        </w:rPr>
        <w:t>。本课程的任务是</w:t>
      </w:r>
      <w:r>
        <w:rPr>
          <w:rFonts w:ascii="宋体" w:eastAsia="宋体" w:hAnsi="宋体" w:hint="eastAsia"/>
          <w:color w:val="000000" w:themeColor="text1"/>
          <w:szCs w:val="21"/>
        </w:rPr>
        <w:t>使学生了解边缘计算面临的安全威胁，掌握边缘计算的安全防护方法，培养相关的安全人才</w:t>
      </w:r>
      <w:r>
        <w:rPr>
          <w:rFonts w:ascii="宋体" w:eastAsia="宋体" w:hAnsi="宋体"/>
          <w:color w:val="000000" w:themeColor="text1"/>
          <w:szCs w:val="21"/>
        </w:rPr>
        <w:t>。教学内容重点：</w:t>
      </w:r>
      <w:r>
        <w:rPr>
          <w:rFonts w:ascii="宋体" w:eastAsia="宋体" w:hAnsi="宋体" w:hint="eastAsia"/>
          <w:color w:val="000000" w:themeColor="text1"/>
          <w:szCs w:val="21"/>
        </w:rPr>
        <w:t>边缘计算的安全架构、边缘计算防护体系、边缘计算节点安全、边缘计算网络安全、边缘计算应用安全</w:t>
      </w:r>
      <w:r>
        <w:rPr>
          <w:rFonts w:ascii="宋体" w:eastAsia="宋体" w:hAnsi="宋体"/>
          <w:color w:val="000000" w:themeColor="text1"/>
          <w:szCs w:val="21"/>
        </w:rPr>
        <w:t>。教学内容的难点：</w:t>
      </w:r>
      <w:r>
        <w:rPr>
          <w:rFonts w:ascii="宋体" w:eastAsia="宋体" w:hAnsi="宋体" w:hint="eastAsia"/>
          <w:color w:val="000000" w:themeColor="text1"/>
          <w:szCs w:val="21"/>
        </w:rPr>
        <w:t>从边缘计算网络、边缘计算终端、边缘计算应用三个层面系统地掌握边缘计算的安全架构及关键安全技术。同时，把边缘计算安全</w:t>
      </w:r>
      <w:r>
        <w:rPr>
          <w:rFonts w:ascii="宋体" w:eastAsia="宋体" w:hAnsi="宋体"/>
          <w:color w:val="000000" w:themeColor="text1"/>
        </w:rPr>
        <w:t>理论</w:t>
      </w:r>
      <w:r>
        <w:rPr>
          <w:rFonts w:ascii="宋体" w:eastAsia="宋体" w:hAnsi="宋体" w:hint="eastAsia"/>
          <w:color w:val="000000" w:themeColor="text1"/>
        </w:rPr>
        <w:t>与边缘计算应用紧密</w:t>
      </w:r>
      <w:r>
        <w:rPr>
          <w:rFonts w:ascii="宋体" w:eastAsia="宋体" w:hAnsi="宋体"/>
          <w:color w:val="000000" w:themeColor="text1"/>
        </w:rPr>
        <w:t>结合</w:t>
      </w:r>
      <w:r>
        <w:rPr>
          <w:rFonts w:ascii="宋体" w:eastAsia="宋体" w:hAnsi="宋体" w:hint="eastAsia"/>
          <w:color w:val="000000" w:themeColor="text1"/>
        </w:rPr>
        <w:t>，培养学生的实际工程</w:t>
      </w:r>
      <w:r>
        <w:rPr>
          <w:rFonts w:ascii="宋体" w:eastAsia="宋体" w:hAnsi="宋体"/>
          <w:color w:val="000000" w:themeColor="text1"/>
        </w:rPr>
        <w:t>能力</w:t>
      </w:r>
      <w:r>
        <w:rPr>
          <w:rFonts w:ascii="宋体" w:eastAsia="宋体" w:hAnsi="宋体" w:hint="eastAsia"/>
          <w:color w:val="000000" w:themeColor="text1"/>
        </w:rPr>
        <w:t>。</w:t>
      </w:r>
    </w:p>
    <w:p w14:paraId="4EA29AA7"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4F13D01C"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[1] Chris Hurley等著，杨青译.</w:t>
      </w:r>
      <w:r>
        <w:rPr>
          <w:rFonts w:ascii="宋体" w:eastAsia="宋体" w:hAnsi="宋体"/>
          <w:color w:val="000000" w:themeColor="text1"/>
          <w:szCs w:val="21"/>
        </w:rPr>
        <w:t xml:space="preserve"> </w:t>
      </w:r>
      <w:r>
        <w:rPr>
          <w:rFonts w:ascii="宋体" w:eastAsia="宋体" w:hAnsi="宋体" w:hint="eastAsia"/>
          <w:color w:val="000000" w:themeColor="text1"/>
          <w:szCs w:val="21"/>
        </w:rPr>
        <w:t>无线网络安全，科学出版社，2009</w:t>
      </w:r>
    </w:p>
    <w:p w14:paraId="46239B09"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 xml:space="preserve">[2] 施巍松, 刘芳, </w:t>
      </w:r>
      <w:proofErr w:type="gramStart"/>
      <w:r>
        <w:rPr>
          <w:rFonts w:ascii="宋体" w:eastAsia="宋体" w:hAnsi="宋体" w:hint="eastAsia"/>
          <w:color w:val="000000" w:themeColor="text1"/>
          <w:szCs w:val="21"/>
        </w:rPr>
        <w:t>孙辉</w:t>
      </w:r>
      <w:proofErr w:type="gramEnd"/>
      <w:r>
        <w:rPr>
          <w:rFonts w:ascii="宋体" w:eastAsia="宋体" w:hAnsi="宋体" w:hint="eastAsia"/>
          <w:color w:val="000000" w:themeColor="text1"/>
          <w:szCs w:val="21"/>
        </w:rPr>
        <w:t>, 裴庆祺. 边缘计算，科学出版社，2018</w:t>
      </w:r>
    </w:p>
    <w:p w14:paraId="5EFF9271"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 xml:space="preserve">[3] 苗刚中, 罗永龙, 陶陶, </w:t>
      </w:r>
      <w:proofErr w:type="gramStart"/>
      <w:r>
        <w:rPr>
          <w:rFonts w:ascii="宋体" w:eastAsia="宋体" w:hAnsi="宋体" w:hint="eastAsia"/>
          <w:color w:val="000000" w:themeColor="text1"/>
          <w:szCs w:val="21"/>
        </w:rPr>
        <w:t>陈付龙</w:t>
      </w:r>
      <w:proofErr w:type="gramEnd"/>
      <w:r>
        <w:rPr>
          <w:rFonts w:ascii="宋体" w:eastAsia="宋体" w:hAnsi="宋体" w:hint="eastAsia"/>
          <w:color w:val="000000" w:themeColor="text1"/>
          <w:szCs w:val="21"/>
        </w:rPr>
        <w:t>. 网络安全攻防技术---移动安全篇，科学出版社，2018</w:t>
      </w:r>
    </w:p>
    <w:p w14:paraId="0DA1E1A7" w14:textId="77777777" w:rsidR="003A5921" w:rsidRDefault="00000000">
      <w:pPr>
        <w:adjustRightInd w:val="0"/>
        <w:spacing w:line="300" w:lineRule="auto"/>
        <w:rPr>
          <w:rFonts w:ascii="宋体" w:eastAsia="宋体" w:hAnsi="宋体"/>
          <w:color w:val="000000" w:themeColor="text1"/>
          <w:szCs w:val="21"/>
        </w:rPr>
      </w:pPr>
      <w:r>
        <w:rPr>
          <w:rFonts w:ascii="宋体" w:eastAsia="宋体" w:hAnsi="宋体" w:hint="eastAsia"/>
          <w:color w:val="000000" w:themeColor="text1"/>
          <w:szCs w:val="21"/>
        </w:rPr>
        <w:t>[4] 张骏. 边缘计算方法与工程实践</w:t>
      </w:r>
      <w:r>
        <w:rPr>
          <w:rFonts w:ascii="宋体" w:eastAsia="宋体" w:hAnsi="宋体"/>
          <w:color w:val="000000" w:themeColor="text1"/>
          <w:szCs w:val="21"/>
        </w:rPr>
        <w:t xml:space="preserve">, </w:t>
      </w:r>
      <w:r>
        <w:rPr>
          <w:rFonts w:ascii="宋体" w:eastAsia="宋体" w:hAnsi="宋体" w:hint="eastAsia"/>
          <w:color w:val="000000" w:themeColor="text1"/>
          <w:szCs w:val="21"/>
        </w:rPr>
        <w:t>电子工业出版社，2019</w:t>
      </w:r>
    </w:p>
    <w:p w14:paraId="165A8D07"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2AE0F25A" w14:textId="77777777" w:rsidR="003A5921" w:rsidRDefault="00000000">
      <w:pPr>
        <w:pStyle w:val="ae"/>
        <w:spacing w:line="300" w:lineRule="auto"/>
        <w:rPr>
          <w:color w:val="000000" w:themeColor="text1"/>
        </w:rPr>
      </w:pPr>
      <w:bookmarkStart w:id="94" w:name="_Toc81206418"/>
      <w:r>
        <w:rPr>
          <w:rFonts w:hint="eastAsia"/>
          <w:color w:val="000000" w:themeColor="text1"/>
        </w:rPr>
        <w:lastRenderedPageBreak/>
        <w:t>0</w:t>
      </w:r>
      <w:r>
        <w:rPr>
          <w:color w:val="000000" w:themeColor="text1"/>
        </w:rPr>
        <w:t xml:space="preserve">010093 </w:t>
      </w:r>
      <w:r>
        <w:rPr>
          <w:rFonts w:hint="eastAsia"/>
          <w:color w:val="000000" w:themeColor="text1"/>
        </w:rPr>
        <w:t>工业互联网安全</w:t>
      </w:r>
      <w:bookmarkEnd w:id="94"/>
    </w:p>
    <w:p w14:paraId="12BE3200" w14:textId="77777777" w:rsidR="003A5921" w:rsidRDefault="00000000">
      <w:pPr>
        <w:adjustRightInd w:val="0"/>
        <w:spacing w:line="300" w:lineRule="auto"/>
        <w:rPr>
          <w:rFonts w:ascii="宋体" w:eastAsia="宋体" w:hAnsi="宋体"/>
          <w:color w:val="000000" w:themeColor="text1"/>
        </w:rPr>
      </w:pPr>
      <w:r>
        <w:rPr>
          <w:rFonts w:ascii="宋体" w:eastAsia="宋体" w:hAnsi="宋体" w:hint="eastAsia"/>
          <w:b/>
          <w:color w:val="000000" w:themeColor="text1"/>
        </w:rPr>
        <w:t>课程编码：</w:t>
      </w:r>
      <w:r>
        <w:rPr>
          <w:rFonts w:ascii="Times New Roman" w:eastAsia="宋体" w:hAnsi="Times New Roman" w:cs="Times New Roman"/>
          <w:color w:val="000000" w:themeColor="text1"/>
        </w:rPr>
        <w:t>0010093</w:t>
      </w:r>
    </w:p>
    <w:p w14:paraId="2590F28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工业互联网安全</w:t>
      </w:r>
    </w:p>
    <w:p w14:paraId="44B51EA7" w14:textId="77777777" w:rsidR="003A5921" w:rsidRDefault="00000000">
      <w:pPr>
        <w:pStyle w:val="af4"/>
        <w:spacing w:line="300" w:lineRule="auto"/>
        <w:contextualSpacing w:val="0"/>
        <w:rPr>
          <w:rStyle w:val="af1"/>
          <w:rFonts w:ascii="宋体" w:hAnsi="宋体"/>
          <w:color w:val="000000" w:themeColor="text1"/>
        </w:rPr>
      </w:pPr>
      <w:r>
        <w:rPr>
          <w:rFonts w:ascii="宋体" w:hAnsi="宋体" w:hint="eastAsia"/>
          <w:b/>
          <w:color w:val="000000" w:themeColor="text1"/>
        </w:rPr>
        <w:t>英文名称：</w:t>
      </w:r>
      <w:r>
        <w:rPr>
          <w:color w:val="000000" w:themeColor="text1"/>
          <w:szCs w:val="22"/>
        </w:rPr>
        <w:t>Industrial Internet Security</w:t>
      </w:r>
    </w:p>
    <w:p w14:paraId="7365BEF0"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215AE7F6" w14:textId="77777777" w:rsidR="003A5921" w:rsidRDefault="00000000">
      <w:pPr>
        <w:adjustRightInd w:val="0"/>
        <w:spacing w:line="300" w:lineRule="auto"/>
        <w:rPr>
          <w:rFonts w:ascii="宋体" w:eastAsia="宋体" w:hAnsi="宋体"/>
          <w:color w:val="000000" w:themeColor="text1"/>
        </w:rPr>
      </w:pPr>
      <w:r>
        <w:rPr>
          <w:rFonts w:ascii="宋体" w:eastAsia="宋体" w:hAnsi="宋体" w:hint="eastAsia"/>
          <w:b/>
          <w:color w:val="000000" w:themeColor="text1"/>
        </w:rPr>
        <w:t>学分：</w:t>
      </w:r>
      <w:r>
        <w:rPr>
          <w:rFonts w:ascii="Times New Roman" w:eastAsia="宋体" w:hAnsi="Times New Roman" w:cs="Times New Roman"/>
          <w:color w:val="000000" w:themeColor="text1"/>
        </w:rPr>
        <w:t xml:space="preserve">2.0 </w:t>
      </w:r>
      <w:r>
        <w:rPr>
          <w:rFonts w:ascii="宋体" w:eastAsia="宋体" w:hAnsi="宋体"/>
          <w:color w:val="000000" w:themeColor="text1"/>
        </w:rPr>
        <w:t xml:space="preserve">           </w:t>
      </w:r>
      <w:r>
        <w:rPr>
          <w:rFonts w:ascii="宋体" w:eastAsia="宋体" w:hAnsi="宋体" w:hint="eastAsia"/>
          <w:b/>
          <w:color w:val="000000" w:themeColor="text1"/>
        </w:rPr>
        <w:t>学时：</w:t>
      </w:r>
      <w:r>
        <w:rPr>
          <w:rFonts w:ascii="Times New Roman" w:eastAsia="宋体" w:hAnsi="Times New Roman" w:cs="Times New Roman"/>
          <w:color w:val="000000" w:themeColor="text1"/>
        </w:rPr>
        <w:t>32</w:t>
      </w:r>
    </w:p>
    <w:p w14:paraId="37819C10" w14:textId="77777777" w:rsidR="003A5921" w:rsidRDefault="00000000">
      <w:pPr>
        <w:adjustRightInd w:val="0"/>
        <w:spacing w:line="300" w:lineRule="auto"/>
        <w:rPr>
          <w:rFonts w:ascii="宋体" w:eastAsia="宋体" w:hAnsi="宋体"/>
          <w:color w:val="000000" w:themeColor="text1"/>
        </w:rPr>
      </w:pPr>
      <w:r>
        <w:rPr>
          <w:rFonts w:ascii="宋体" w:eastAsia="宋体" w:hAnsi="宋体" w:hint="eastAsia"/>
          <w:b/>
          <w:color w:val="000000" w:themeColor="text1"/>
        </w:rPr>
        <w:t>面向对象：</w:t>
      </w:r>
      <w:r>
        <w:rPr>
          <w:rFonts w:ascii="宋体" w:eastAsia="宋体" w:hAnsi="宋体" w:hint="eastAsia"/>
          <w:color w:val="000000" w:themeColor="text1"/>
        </w:rPr>
        <w:t>信息安全（实验班）专业本科生</w:t>
      </w:r>
    </w:p>
    <w:p w14:paraId="024CE789" w14:textId="77777777" w:rsidR="003A5921" w:rsidRDefault="00000000">
      <w:pPr>
        <w:adjustRightInd w:val="0"/>
        <w:spacing w:line="300" w:lineRule="auto"/>
        <w:rPr>
          <w:rFonts w:ascii="宋体" w:eastAsia="宋体" w:hAnsi="宋体"/>
          <w:color w:val="000000" w:themeColor="text1"/>
        </w:rPr>
      </w:pPr>
      <w:r>
        <w:rPr>
          <w:rFonts w:ascii="宋体" w:eastAsia="宋体" w:hAnsi="宋体" w:hint="eastAsia"/>
          <w:b/>
          <w:color w:val="000000" w:themeColor="text1"/>
        </w:rPr>
        <w:t>先修课程：</w:t>
      </w:r>
      <w:r>
        <w:rPr>
          <w:rFonts w:ascii="宋体" w:eastAsia="宋体" w:hAnsi="宋体" w:hint="eastAsia"/>
          <w:color w:val="000000" w:themeColor="text1"/>
        </w:rPr>
        <w:t>计算机网络（双语）</w:t>
      </w:r>
    </w:p>
    <w:p w14:paraId="5B5B1E74"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考核形式：</w:t>
      </w:r>
      <w:r>
        <w:rPr>
          <w:rFonts w:hAnsi="宋体" w:hint="eastAsia"/>
          <w:color w:val="000000" w:themeColor="text1"/>
          <w:szCs w:val="21"/>
        </w:rPr>
        <w:t>笔试</w:t>
      </w:r>
    </w:p>
    <w:p w14:paraId="51AC1E03"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课程简介：</w:t>
      </w:r>
      <w:r>
        <w:rPr>
          <w:rFonts w:hAnsi="宋体" w:hint="eastAsia"/>
          <w:color w:val="000000" w:themeColor="text1"/>
          <w:szCs w:val="21"/>
        </w:rPr>
        <w:t>（</w:t>
      </w:r>
      <w:r>
        <w:rPr>
          <w:rFonts w:hAnsi="宋体"/>
          <w:color w:val="000000" w:themeColor="text1"/>
          <w:szCs w:val="21"/>
        </w:rPr>
        <w:t>200-300</w:t>
      </w:r>
      <w:r>
        <w:rPr>
          <w:rFonts w:hAnsi="宋体" w:hint="eastAsia"/>
          <w:color w:val="000000" w:themeColor="text1"/>
          <w:szCs w:val="21"/>
        </w:rPr>
        <w:t>字）</w:t>
      </w:r>
    </w:p>
    <w:p w14:paraId="530829B6" w14:textId="77777777" w:rsidR="003A5921" w:rsidRDefault="00000000">
      <w:pPr>
        <w:pStyle w:val="a5"/>
        <w:spacing w:line="300" w:lineRule="auto"/>
        <w:ind w:firstLineChars="200" w:firstLine="420"/>
        <w:rPr>
          <w:rFonts w:hAnsi="宋体"/>
          <w:b/>
          <w:color w:val="000000" w:themeColor="text1"/>
          <w:szCs w:val="21"/>
        </w:rPr>
      </w:pPr>
      <w:r>
        <w:rPr>
          <w:rFonts w:hAnsi="宋体" w:hint="eastAsia"/>
          <w:color w:val="000000" w:themeColor="text1"/>
        </w:rPr>
        <w:t>随着新一代信息技术与制造业深度融合，“中国制造2025”的推进，工业互联网成为推动制造业转型升级的新型网络基础设施，面临严峻安全挑战，亟需引入大量安全人才。“工业互联网安全”课程对工业互联网面临的安全威胁，相关安全概念，关键安全技术和案例进行了系统介绍和分析，是理论与应用结合较为紧密的信息安全专业课程。本课程以安全为主线，理论与实践结合，从工业控制系统、工业互联网平台二个层次分别讨论相关安全理论和方法。</w:t>
      </w:r>
    </w:p>
    <w:p w14:paraId="7B351609"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推荐教材或主要参考书：</w:t>
      </w:r>
      <w:r>
        <w:rPr>
          <w:rFonts w:hAnsi="宋体" w:hint="eastAsia"/>
          <w:color w:val="000000" w:themeColor="text1"/>
          <w:szCs w:val="21"/>
        </w:rPr>
        <w:t>（含主编，教材名，出版社，出版日期）</w:t>
      </w:r>
    </w:p>
    <w:p w14:paraId="3E9B5F31"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 xml:space="preserve">[1]赖英旭, 杨震, 范科峰, </w:t>
      </w:r>
      <w:proofErr w:type="gramStart"/>
      <w:r>
        <w:rPr>
          <w:rStyle w:val="af1"/>
          <w:rFonts w:ascii="宋体" w:hAnsi="宋体"/>
          <w:color w:val="000000" w:themeColor="text1"/>
        </w:rPr>
        <w:t>刘贤刚</w:t>
      </w:r>
      <w:proofErr w:type="gramEnd"/>
      <w:r>
        <w:rPr>
          <w:rStyle w:val="af1"/>
          <w:rFonts w:ascii="宋体" w:hAnsi="宋体"/>
          <w:color w:val="000000" w:themeColor="text1"/>
        </w:rPr>
        <w:t xml:space="preserve">, 刘静, </w:t>
      </w:r>
      <w:proofErr w:type="gramStart"/>
      <w:r>
        <w:rPr>
          <w:rStyle w:val="af1"/>
          <w:rFonts w:ascii="宋体" w:hAnsi="宋体"/>
          <w:color w:val="000000" w:themeColor="text1"/>
        </w:rPr>
        <w:t>杨胜志</w:t>
      </w:r>
      <w:proofErr w:type="gramEnd"/>
      <w:r>
        <w:rPr>
          <w:rStyle w:val="af1"/>
          <w:rFonts w:ascii="宋体" w:hAnsi="宋体"/>
          <w:color w:val="000000" w:themeColor="text1"/>
        </w:rPr>
        <w:t>. 工业控制系统信息安全. 西安电子科技大学出版社，2019</w:t>
      </w:r>
    </w:p>
    <w:p w14:paraId="699FA175"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[2]闫怀志. 工业互联网安全体系理论与方法. 科学出版社. 2019</w:t>
      </w:r>
    </w:p>
    <w:p w14:paraId="2C01EA5C" w14:textId="77777777" w:rsidR="003A5921" w:rsidRDefault="00000000">
      <w:pPr>
        <w:adjustRightInd w:val="0"/>
        <w:spacing w:line="300" w:lineRule="auto"/>
        <w:rPr>
          <w:rFonts w:ascii="宋体" w:eastAsia="宋体" w:hAnsi="宋体"/>
          <w:color w:val="000000" w:themeColor="text1"/>
        </w:rPr>
      </w:pPr>
      <w:r>
        <w:rPr>
          <w:rStyle w:val="af1"/>
          <w:rFonts w:ascii="宋体" w:hAnsi="宋体"/>
          <w:color w:val="000000" w:themeColor="text1"/>
        </w:rPr>
        <w:t xml:space="preserve">[3] 姚羽, 祝烈煌, </w:t>
      </w:r>
      <w:proofErr w:type="gramStart"/>
      <w:r>
        <w:rPr>
          <w:rStyle w:val="af1"/>
          <w:rFonts w:ascii="宋体" w:hAnsi="宋体"/>
          <w:color w:val="000000" w:themeColor="text1"/>
        </w:rPr>
        <w:t>武传坤</w:t>
      </w:r>
      <w:proofErr w:type="gramEnd"/>
      <w:r>
        <w:rPr>
          <w:rStyle w:val="af1"/>
          <w:rFonts w:ascii="宋体" w:hAnsi="宋体"/>
          <w:color w:val="000000" w:themeColor="text1"/>
        </w:rPr>
        <w:t>. 工业控制网络安全技术与实践. 机械工业出版社. 2017</w:t>
      </w:r>
    </w:p>
    <w:p w14:paraId="608891A1" w14:textId="77777777" w:rsidR="003A5921" w:rsidRDefault="003A5921">
      <w:pPr>
        <w:pStyle w:val="af6"/>
        <w:adjustRightInd w:val="0"/>
        <w:spacing w:line="300" w:lineRule="auto"/>
        <w:ind w:left="360" w:firstLineChars="0" w:firstLine="0"/>
        <w:rPr>
          <w:rFonts w:ascii="宋体" w:hAnsi="宋体"/>
          <w:color w:val="000000" w:themeColor="text1"/>
        </w:rPr>
      </w:pPr>
    </w:p>
    <w:p w14:paraId="7247AEE4" w14:textId="77777777" w:rsidR="003A5921" w:rsidRDefault="003A5921">
      <w:pPr>
        <w:spacing w:line="300" w:lineRule="auto"/>
        <w:rPr>
          <w:rFonts w:ascii="宋体" w:eastAsia="宋体" w:hAnsi="宋体"/>
          <w:color w:val="000000" w:themeColor="text1"/>
        </w:rPr>
      </w:pPr>
    </w:p>
    <w:p w14:paraId="430D6620" w14:textId="77777777" w:rsidR="003A5921" w:rsidRDefault="00000000">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7413B8DB" w14:textId="77777777" w:rsidR="003A5921" w:rsidRDefault="00000000">
      <w:pPr>
        <w:pStyle w:val="ae"/>
        <w:spacing w:line="300" w:lineRule="auto"/>
        <w:rPr>
          <w:color w:val="000000" w:themeColor="text1"/>
        </w:rPr>
      </w:pPr>
      <w:bookmarkStart w:id="95" w:name="_Toc81206420"/>
      <w:r>
        <w:rPr>
          <w:rFonts w:hint="eastAsia"/>
          <w:color w:val="000000" w:themeColor="text1"/>
        </w:rPr>
        <w:lastRenderedPageBreak/>
        <w:t>0</w:t>
      </w:r>
      <w:r>
        <w:rPr>
          <w:color w:val="000000" w:themeColor="text1"/>
        </w:rPr>
        <w:t xml:space="preserve">008213 </w:t>
      </w:r>
      <w:r>
        <w:rPr>
          <w:rFonts w:hint="eastAsia"/>
          <w:color w:val="000000" w:themeColor="text1"/>
        </w:rPr>
        <w:t>数据安全与隐私保护</w:t>
      </w:r>
      <w:bookmarkEnd w:id="95"/>
    </w:p>
    <w:p w14:paraId="33A7A49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Style w:val="af1"/>
          <w:rFonts w:ascii="Times New Roman" w:hAnsi="Times New Roman"/>
          <w:color w:val="000000" w:themeColor="text1"/>
        </w:rPr>
        <w:t>0008213</w:t>
      </w:r>
    </w:p>
    <w:p w14:paraId="4162189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数据安全与隐私保护</w:t>
      </w:r>
    </w:p>
    <w:p w14:paraId="6B56034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Style w:val="af1"/>
          <w:rFonts w:ascii="Times New Roman" w:hAnsi="Times New Roman" w:hint="eastAsia"/>
          <w:bCs w:val="0"/>
          <w:color w:val="000000" w:themeColor="text1"/>
        </w:rPr>
        <w:t>D</w:t>
      </w:r>
      <w:r>
        <w:rPr>
          <w:rStyle w:val="af1"/>
          <w:rFonts w:ascii="Times New Roman" w:hAnsi="Times New Roman"/>
          <w:bCs w:val="0"/>
          <w:color w:val="000000" w:themeColor="text1"/>
        </w:rPr>
        <w:t>ata security and Privacy Protection</w:t>
      </w:r>
    </w:p>
    <w:p w14:paraId="5DC81A33"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60A1EFE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Style w:val="af1"/>
          <w:rFonts w:ascii="Times New Roman" w:hAnsi="Times New Roman" w:hint="eastAsia"/>
          <w:color w:val="000000" w:themeColor="text1"/>
        </w:rPr>
        <w:t xml:space="preserve"> </w:t>
      </w:r>
      <w:r>
        <w:rPr>
          <w:rStyle w:val="af1"/>
          <w:rFonts w:ascii="Times New Roman" w:hAnsi="Times New Roman"/>
          <w:color w:val="000000" w:themeColor="text1"/>
        </w:rPr>
        <w:t>2</w:t>
      </w:r>
      <w:r>
        <w:rPr>
          <w:rStyle w:val="af1"/>
          <w:rFonts w:ascii="Times New Roman" w:hAnsi="Times New Roman" w:hint="eastAsia"/>
          <w:color w:val="000000" w:themeColor="text1"/>
        </w:rPr>
        <w:t>.</w:t>
      </w:r>
      <w:r>
        <w:rPr>
          <w:rStyle w:val="af1"/>
          <w:rFonts w:ascii="Times New Roman" w:hAnsi="Times New Roman"/>
          <w:color w:val="000000" w:themeColor="text1"/>
        </w:rPr>
        <w:t xml:space="preserve">0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Style w:val="af1"/>
          <w:rFonts w:ascii="Times New Roman" w:hAnsi="Times New Roman"/>
          <w:color w:val="000000" w:themeColor="text1"/>
        </w:rPr>
        <w:t>32</w:t>
      </w:r>
    </w:p>
    <w:p w14:paraId="3F7DD899"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59EB3155" w14:textId="2409E192"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sidR="00D11A97">
        <w:rPr>
          <w:rFonts w:hAnsi="宋体" w:hint="eastAsia"/>
          <w:color w:val="000000" w:themeColor="text1"/>
          <w:szCs w:val="21"/>
        </w:rPr>
        <w:t>密码学Ⅰ</w:t>
      </w:r>
      <w:r>
        <w:rPr>
          <w:rFonts w:hAnsi="宋体" w:hint="eastAsia"/>
          <w:color w:val="000000" w:themeColor="text1"/>
          <w:szCs w:val="21"/>
        </w:rPr>
        <w:t>, 网络空间安全导论</w:t>
      </w:r>
    </w:p>
    <w:p w14:paraId="2ED07C3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0F3A513B"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4B4AF297" w14:textId="77777777" w:rsidR="003A5921" w:rsidRDefault="00000000">
      <w:pPr>
        <w:spacing w:line="300" w:lineRule="auto"/>
        <w:ind w:firstLine="420"/>
        <w:rPr>
          <w:rFonts w:ascii="宋体" w:eastAsia="宋体" w:hAnsi="宋体"/>
          <w:color w:val="000000" w:themeColor="text1"/>
          <w:szCs w:val="21"/>
        </w:rPr>
      </w:pPr>
      <w:r>
        <w:rPr>
          <w:rFonts w:ascii="宋体" w:eastAsia="宋体" w:hAnsi="宋体" w:hint="eastAsia"/>
          <w:color w:val="000000" w:themeColor="text1"/>
          <w:szCs w:val="21"/>
        </w:rPr>
        <w:t>数据安全与隐私保护</w:t>
      </w:r>
      <w:r>
        <w:rPr>
          <w:rFonts w:ascii="宋体" w:eastAsia="宋体" w:hAnsi="宋体"/>
          <w:color w:val="000000" w:themeColor="text1"/>
          <w:szCs w:val="21"/>
        </w:rPr>
        <w:t>是</w:t>
      </w:r>
      <w:r>
        <w:rPr>
          <w:rFonts w:ascii="宋体" w:eastAsia="宋体" w:hAnsi="宋体" w:hint="eastAsia"/>
          <w:color w:val="000000" w:themeColor="text1"/>
          <w:szCs w:val="21"/>
        </w:rPr>
        <w:t>信息学部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选修课</w:t>
      </w:r>
      <w:r>
        <w:rPr>
          <w:rFonts w:ascii="宋体" w:eastAsia="宋体" w:hAnsi="宋体"/>
          <w:color w:val="000000" w:themeColor="text1"/>
          <w:szCs w:val="21"/>
        </w:rPr>
        <w:t>。本课程的任务是</w:t>
      </w:r>
      <w:r>
        <w:rPr>
          <w:rFonts w:ascii="宋体" w:eastAsia="宋体" w:hAnsi="宋体" w:hint="eastAsia"/>
          <w:color w:val="000000" w:themeColor="text1"/>
          <w:szCs w:val="21"/>
        </w:rPr>
        <w:t>从大数据的基本概念和随之带来的新型安全挑战，大数据安全与隐私保护技术框架设计、数据安全存储、数据安全检索、数据安全处理、隐私保护各项关键技术以及法律保障等方面讲述如何解决大数据时代的数据安全与隐私保护问题</w:t>
      </w:r>
      <w:r>
        <w:rPr>
          <w:rFonts w:ascii="宋体" w:eastAsia="宋体" w:hAnsi="宋体"/>
          <w:color w:val="000000" w:themeColor="text1"/>
          <w:szCs w:val="21"/>
        </w:rPr>
        <w:t>。教学内容重点：</w:t>
      </w:r>
      <w:r>
        <w:rPr>
          <w:rFonts w:ascii="宋体" w:eastAsia="宋体" w:hAnsi="宋体" w:hint="eastAsia"/>
          <w:color w:val="000000" w:themeColor="text1"/>
        </w:rPr>
        <w:t>大数据安全与隐私保护技术框架、数据安全存储、数据安全检索、数据安全处理、隐私保护各项关键技术以及法律保障</w:t>
      </w:r>
      <w:r>
        <w:rPr>
          <w:rFonts w:ascii="宋体" w:eastAsia="宋体" w:hAnsi="宋体"/>
          <w:color w:val="000000" w:themeColor="text1"/>
          <w:szCs w:val="21"/>
        </w:rPr>
        <w:t>。教学内容的难点：</w:t>
      </w:r>
      <w:r>
        <w:rPr>
          <w:rFonts w:ascii="宋体" w:eastAsia="宋体" w:hAnsi="宋体" w:hint="eastAsia"/>
          <w:color w:val="000000" w:themeColor="text1"/>
        </w:rPr>
        <w:t>数据安全存储、数据安全检索、数据安全处理、隐私保护各项关键技术</w:t>
      </w:r>
      <w:r>
        <w:rPr>
          <w:rFonts w:ascii="宋体" w:eastAsia="宋体" w:hAnsi="宋体"/>
          <w:color w:val="000000" w:themeColor="text1"/>
          <w:szCs w:val="21"/>
        </w:rPr>
        <w:t>。</w:t>
      </w:r>
    </w:p>
    <w:p w14:paraId="15496080"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B07D994" w14:textId="77777777" w:rsidR="003A5921" w:rsidRDefault="00000000">
      <w:pPr>
        <w:pStyle w:val="af4"/>
        <w:spacing w:line="300" w:lineRule="auto"/>
        <w:contextualSpacing w:val="0"/>
        <w:rPr>
          <w:rStyle w:val="af1"/>
          <w:rFonts w:ascii="宋体" w:hAnsi="宋体"/>
          <w:bCs/>
          <w:color w:val="000000" w:themeColor="text1"/>
        </w:rPr>
      </w:pPr>
      <w:r>
        <w:rPr>
          <w:rStyle w:val="af1"/>
          <w:rFonts w:ascii="宋体" w:hAnsi="宋体" w:hint="eastAsia"/>
          <w:color w:val="000000" w:themeColor="text1"/>
        </w:rPr>
        <w:t>[</w:t>
      </w:r>
      <w:r>
        <w:rPr>
          <w:rStyle w:val="af1"/>
          <w:rFonts w:ascii="宋体" w:hAnsi="宋体"/>
          <w:color w:val="000000" w:themeColor="text1"/>
        </w:rPr>
        <w:t>1]</w:t>
      </w:r>
      <w:r>
        <w:rPr>
          <w:rStyle w:val="af1"/>
          <w:rFonts w:ascii="宋体" w:hAnsi="宋体" w:hint="eastAsia"/>
          <w:color w:val="000000" w:themeColor="text1"/>
        </w:rPr>
        <w:t>《大数据安全与隐私保护》 冯登国等 编著，清华大学出版社，</w:t>
      </w:r>
      <w:bookmarkStart w:id="96" w:name="OLE_LINK5"/>
      <w:r>
        <w:rPr>
          <w:rStyle w:val="af1"/>
          <w:rFonts w:ascii="宋体" w:hAnsi="宋体"/>
          <w:color w:val="000000" w:themeColor="text1"/>
        </w:rPr>
        <w:t>2018.12</w:t>
      </w:r>
      <w:bookmarkEnd w:id="96"/>
    </w:p>
    <w:p w14:paraId="3732DCC1"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2]</w:t>
      </w:r>
      <w:proofErr w:type="gramStart"/>
      <w:r>
        <w:rPr>
          <w:rStyle w:val="af1"/>
          <w:rFonts w:ascii="宋体" w:hAnsi="宋体" w:hint="eastAsia"/>
          <w:color w:val="000000" w:themeColor="text1"/>
        </w:rPr>
        <w:t>《大数据安全技术与应用》张尼等</w:t>
      </w:r>
      <w:proofErr w:type="gramEnd"/>
      <w:r>
        <w:rPr>
          <w:rStyle w:val="af1"/>
          <w:rFonts w:ascii="宋体" w:hAnsi="宋体" w:hint="eastAsia"/>
          <w:color w:val="000000" w:themeColor="text1"/>
        </w:rPr>
        <w:t>著，人民邮电出版社，</w:t>
      </w:r>
      <w:r>
        <w:rPr>
          <w:rStyle w:val="af1"/>
          <w:rFonts w:ascii="宋体" w:hAnsi="宋体"/>
          <w:color w:val="000000" w:themeColor="text1"/>
        </w:rPr>
        <w:t>2014.5</w:t>
      </w:r>
    </w:p>
    <w:p w14:paraId="354BB7B9"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[3]</w:t>
      </w:r>
      <w:r>
        <w:rPr>
          <w:rStyle w:val="af1"/>
          <w:rFonts w:ascii="宋体" w:hAnsi="宋体" w:hint="eastAsia"/>
          <w:color w:val="000000" w:themeColor="text1"/>
        </w:rPr>
        <w:t>《大数据治理与安全：从理论到开源实践》刘驰，机械工业出版社，</w:t>
      </w:r>
      <w:r>
        <w:rPr>
          <w:rStyle w:val="af1"/>
          <w:rFonts w:ascii="宋体" w:hAnsi="宋体"/>
          <w:color w:val="000000" w:themeColor="text1"/>
        </w:rPr>
        <w:t>2017.9</w:t>
      </w:r>
    </w:p>
    <w:p w14:paraId="34D4055B"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[4]</w:t>
      </w:r>
      <w:r>
        <w:rPr>
          <w:rStyle w:val="af1"/>
          <w:rFonts w:ascii="宋体" w:hAnsi="宋体" w:hint="eastAsia"/>
          <w:color w:val="000000" w:themeColor="text1"/>
        </w:rPr>
        <w:t>《网络空间安全导论》</w:t>
      </w:r>
      <w:r>
        <w:rPr>
          <w:rStyle w:val="af1"/>
          <w:rFonts w:ascii="宋体" w:hAnsi="宋体"/>
          <w:color w:val="000000" w:themeColor="text1"/>
        </w:rPr>
        <w:t xml:space="preserve"> </w:t>
      </w:r>
      <w:r>
        <w:rPr>
          <w:rStyle w:val="af1"/>
          <w:rFonts w:ascii="宋体" w:hAnsi="宋体" w:hint="eastAsia"/>
          <w:color w:val="000000" w:themeColor="text1"/>
        </w:rPr>
        <w:t xml:space="preserve">沈昌祥 </w:t>
      </w:r>
      <w:proofErr w:type="gramStart"/>
      <w:r>
        <w:rPr>
          <w:rStyle w:val="af1"/>
          <w:rFonts w:ascii="宋体" w:hAnsi="宋体" w:hint="eastAsia"/>
          <w:color w:val="000000" w:themeColor="text1"/>
        </w:rPr>
        <w:t>左晓栋</w:t>
      </w:r>
      <w:proofErr w:type="gramEnd"/>
      <w:r>
        <w:rPr>
          <w:rStyle w:val="af1"/>
          <w:rFonts w:ascii="宋体" w:hAnsi="宋体" w:hint="eastAsia"/>
          <w:color w:val="000000" w:themeColor="text1"/>
        </w:rPr>
        <w:t>编著，电子工业出版社，</w:t>
      </w:r>
      <w:r>
        <w:rPr>
          <w:rStyle w:val="af1"/>
          <w:rFonts w:ascii="宋体" w:hAnsi="宋体"/>
          <w:color w:val="000000" w:themeColor="text1"/>
        </w:rPr>
        <w:t>2018.4</w:t>
      </w:r>
    </w:p>
    <w:p w14:paraId="44DE4308"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[5]</w:t>
      </w:r>
      <w:r>
        <w:rPr>
          <w:rStyle w:val="af1"/>
          <w:rFonts w:ascii="宋体" w:hAnsi="宋体" w:hint="eastAsia"/>
          <w:color w:val="000000" w:themeColor="text1"/>
        </w:rPr>
        <w:t>《网络隐私保护与信息安全》 康海燕著，北京邮电大学出版社，</w:t>
      </w:r>
      <w:r>
        <w:rPr>
          <w:rStyle w:val="af1"/>
          <w:rFonts w:ascii="宋体" w:hAnsi="宋体"/>
          <w:color w:val="000000" w:themeColor="text1"/>
        </w:rPr>
        <w:t>2016.1</w:t>
      </w:r>
    </w:p>
    <w:p w14:paraId="1DBE74FB"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[6]</w:t>
      </w:r>
      <w:r>
        <w:rPr>
          <w:rStyle w:val="af1"/>
          <w:rFonts w:ascii="宋体" w:hAnsi="宋体" w:hint="eastAsia"/>
          <w:color w:val="000000" w:themeColor="text1"/>
        </w:rPr>
        <w:t>《大数据时代个人数据隐私规制》王忠著，社会科学文献出版社，</w:t>
      </w:r>
      <w:r>
        <w:rPr>
          <w:rStyle w:val="af1"/>
          <w:rFonts w:ascii="宋体" w:hAnsi="宋体"/>
          <w:color w:val="000000" w:themeColor="text1"/>
        </w:rPr>
        <w:t>2014.9</w:t>
      </w:r>
    </w:p>
    <w:p w14:paraId="2E9A8A51"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color w:val="000000" w:themeColor="text1"/>
        </w:rPr>
        <w:t>[7]</w:t>
      </w:r>
      <w:r>
        <w:rPr>
          <w:rStyle w:val="af1"/>
          <w:rFonts w:ascii="宋体" w:hAnsi="宋体" w:hint="eastAsia"/>
          <w:color w:val="000000" w:themeColor="text1"/>
        </w:rPr>
        <w:t>《通用数据保护规范》（</w:t>
      </w:r>
      <w:r>
        <w:rPr>
          <w:rStyle w:val="af1"/>
          <w:rFonts w:ascii="宋体" w:hAnsi="宋体"/>
          <w:color w:val="000000" w:themeColor="text1"/>
        </w:rPr>
        <w:t xml:space="preserve">General Data Protection </w:t>
      </w:r>
      <w:proofErr w:type="spellStart"/>
      <w:r>
        <w:rPr>
          <w:rStyle w:val="af1"/>
          <w:rFonts w:ascii="宋体" w:hAnsi="宋体"/>
          <w:color w:val="000000" w:themeColor="text1"/>
        </w:rPr>
        <w:t>Regulation</w:t>
      </w:r>
      <w:r>
        <w:rPr>
          <w:rStyle w:val="af1"/>
          <w:rFonts w:ascii="宋体" w:hAnsi="宋体" w:hint="eastAsia"/>
          <w:color w:val="000000" w:themeColor="text1"/>
        </w:rPr>
        <w:t>,</w:t>
      </w:r>
      <w:r>
        <w:rPr>
          <w:rStyle w:val="af1"/>
          <w:rFonts w:ascii="宋体" w:hAnsi="宋体"/>
          <w:color w:val="000000" w:themeColor="text1"/>
        </w:rPr>
        <w:t>GDPR</w:t>
      </w:r>
      <w:proofErr w:type="spellEnd"/>
      <w:r>
        <w:rPr>
          <w:rStyle w:val="af1"/>
          <w:rFonts w:ascii="宋体" w:hAnsi="宋体" w:hint="eastAsia"/>
          <w:color w:val="000000" w:themeColor="text1"/>
        </w:rPr>
        <w:t>）,欧盟，</w:t>
      </w:r>
      <w:r>
        <w:rPr>
          <w:rStyle w:val="af1"/>
          <w:rFonts w:ascii="宋体" w:hAnsi="宋体"/>
          <w:color w:val="000000" w:themeColor="text1"/>
        </w:rPr>
        <w:t xml:space="preserve"> </w:t>
      </w:r>
      <w:hyperlink r:id="rId35" w:history="1">
        <w:r>
          <w:rPr>
            <w:rStyle w:val="af1"/>
            <w:rFonts w:ascii="宋体" w:hAnsi="宋体"/>
            <w:color w:val="000000" w:themeColor="text1"/>
          </w:rPr>
          <w:t>https://gdpr-info.eu</w:t>
        </w:r>
      </w:hyperlink>
      <w:hyperlink r:id="rId36" w:history="1">
        <w:r>
          <w:rPr>
            <w:rStyle w:val="af1"/>
            <w:rFonts w:ascii="宋体" w:hAnsi="宋体"/>
            <w:color w:val="000000" w:themeColor="text1"/>
          </w:rPr>
          <w:t>/</w:t>
        </w:r>
      </w:hyperlink>
      <w:r>
        <w:rPr>
          <w:rStyle w:val="af1"/>
          <w:rFonts w:ascii="宋体" w:hAnsi="宋体" w:hint="eastAsia"/>
          <w:color w:val="000000" w:themeColor="text1"/>
        </w:rPr>
        <w:t>，</w:t>
      </w:r>
      <w:r>
        <w:rPr>
          <w:rStyle w:val="af1"/>
          <w:rFonts w:ascii="宋体" w:hAnsi="宋体"/>
          <w:color w:val="000000" w:themeColor="text1"/>
        </w:rPr>
        <w:t>2018.5</w:t>
      </w:r>
    </w:p>
    <w:p w14:paraId="79B903B0"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49CF74F7" w14:textId="77777777" w:rsidR="003A5921" w:rsidRDefault="00000000">
      <w:pPr>
        <w:pStyle w:val="ae"/>
        <w:spacing w:line="300" w:lineRule="auto"/>
        <w:rPr>
          <w:color w:val="000000" w:themeColor="text1"/>
        </w:rPr>
      </w:pPr>
      <w:bookmarkStart w:id="97" w:name="_Toc81206422"/>
      <w:r>
        <w:rPr>
          <w:color w:val="000000" w:themeColor="text1"/>
        </w:rPr>
        <w:lastRenderedPageBreak/>
        <w:t xml:space="preserve">0008209 </w:t>
      </w:r>
      <w:r>
        <w:rPr>
          <w:color w:val="000000" w:themeColor="text1"/>
        </w:rPr>
        <w:t>逆向工程</w:t>
      </w:r>
      <w:bookmarkEnd w:id="97"/>
    </w:p>
    <w:p w14:paraId="36C715A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0008209</w:t>
      </w:r>
    </w:p>
    <w:p w14:paraId="0E966D0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逆向工程</w:t>
      </w:r>
    </w:p>
    <w:p w14:paraId="3BE26D3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hint="eastAsia"/>
          <w:color w:val="000000" w:themeColor="text1"/>
          <w:szCs w:val="21"/>
        </w:rPr>
        <w:t>Reverse Engineer</w:t>
      </w:r>
      <w:r>
        <w:rPr>
          <w:rFonts w:ascii="Times New Roman" w:hAnsi="Times New Roman"/>
          <w:color w:val="000000" w:themeColor="text1"/>
          <w:szCs w:val="21"/>
        </w:rPr>
        <w:t>ing</w:t>
      </w:r>
    </w:p>
    <w:p w14:paraId="788449CA"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w:t>
      </w:r>
      <w:r>
        <w:rPr>
          <w:rFonts w:hAnsi="宋体"/>
          <w:color w:val="000000" w:themeColor="text1"/>
          <w:szCs w:val="21"/>
        </w:rPr>
        <w:t>课</w:t>
      </w:r>
    </w:p>
    <w:p w14:paraId="060FCBCA" w14:textId="77777777" w:rsidR="003A5921" w:rsidRDefault="00000000">
      <w:pPr>
        <w:pStyle w:val="a5"/>
        <w:spacing w:line="300" w:lineRule="auto"/>
        <w:rPr>
          <w:rFonts w:ascii="Times New Roman" w:hAnsi="Times New Roman"/>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w:t>
      </w:r>
      <w:r>
        <w:rPr>
          <w:rFonts w:ascii="Times New Roman" w:hAnsi="Times New Roman"/>
          <w:color w:val="000000" w:themeColor="text1"/>
          <w:szCs w:val="21"/>
        </w:rPr>
        <w:t>.0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2709AC2C"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391ED8C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高级语言程序设计、汇编语言程序设计</w:t>
      </w:r>
    </w:p>
    <w:p w14:paraId="6F6ECDA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平时成绩+实验成绩</w:t>
      </w:r>
    </w:p>
    <w:p w14:paraId="08D4D345"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67B9AFBE" w14:textId="77777777" w:rsidR="003A5921" w:rsidRDefault="00000000">
      <w:pPr>
        <w:adjustRightInd w:val="0"/>
        <w:spacing w:line="300" w:lineRule="auto"/>
        <w:ind w:firstLineChars="200" w:firstLine="420"/>
        <w:rPr>
          <w:rFonts w:ascii="宋体" w:eastAsia="宋体" w:hAnsi="宋体"/>
          <w:color w:val="000000" w:themeColor="text1"/>
          <w:szCs w:val="21"/>
        </w:rPr>
      </w:pPr>
      <w:bookmarkStart w:id="98" w:name="_Hlk33021659"/>
      <w:r>
        <w:rPr>
          <w:rFonts w:ascii="宋体" w:eastAsia="宋体" w:hAnsi="宋体" w:hint="eastAsia"/>
          <w:color w:val="000000" w:themeColor="text1"/>
          <w:szCs w:val="21"/>
        </w:rPr>
        <w:t>逆向工程是信息学部为信息安全专业本科生开设的专业限选课。本课程的任务是</w:t>
      </w:r>
      <w:r>
        <w:rPr>
          <w:rFonts w:ascii="宋体" w:eastAsia="宋体" w:hAnsi="宋体"/>
          <w:color w:val="000000" w:themeColor="text1"/>
          <w:szCs w:val="21"/>
        </w:rPr>
        <w:t>引导学生</w:t>
      </w:r>
      <w:r>
        <w:rPr>
          <w:rFonts w:ascii="宋体" w:eastAsia="宋体" w:hAnsi="宋体" w:hint="eastAsia"/>
          <w:color w:val="000000" w:themeColor="text1"/>
          <w:szCs w:val="21"/>
        </w:rPr>
        <w:t>从低阶视角</w:t>
      </w:r>
      <w:r>
        <w:rPr>
          <w:rFonts w:ascii="宋体" w:eastAsia="宋体" w:hAnsi="宋体"/>
          <w:color w:val="000000" w:themeColor="text1"/>
          <w:szCs w:val="21"/>
        </w:rPr>
        <w:t>再认识程序</w:t>
      </w:r>
      <w:r>
        <w:rPr>
          <w:rFonts w:ascii="宋体" w:eastAsia="宋体" w:hAnsi="宋体" w:hint="eastAsia"/>
          <w:color w:val="000000" w:themeColor="text1"/>
          <w:szCs w:val="21"/>
        </w:rPr>
        <w:t>代码</w:t>
      </w:r>
      <w:r>
        <w:rPr>
          <w:rFonts w:ascii="宋体" w:eastAsia="宋体" w:hAnsi="宋体"/>
          <w:color w:val="000000" w:themeColor="text1"/>
          <w:szCs w:val="21"/>
        </w:rPr>
        <w:t>，</w:t>
      </w:r>
      <w:r>
        <w:rPr>
          <w:rFonts w:ascii="宋体" w:eastAsia="宋体" w:hAnsi="宋体" w:hint="eastAsia"/>
          <w:color w:val="000000" w:themeColor="text1"/>
          <w:szCs w:val="21"/>
        </w:rPr>
        <w:t>深入了解程序代码的相关知识。</w:t>
      </w:r>
      <w:r>
        <w:rPr>
          <w:rFonts w:ascii="宋体" w:eastAsia="宋体" w:hAnsi="宋体"/>
          <w:color w:val="000000" w:themeColor="text1"/>
          <w:szCs w:val="21"/>
        </w:rPr>
        <w:t>培养其</w:t>
      </w:r>
      <w:r>
        <w:rPr>
          <w:rFonts w:ascii="宋体" w:eastAsia="宋体" w:hAnsi="宋体" w:hint="eastAsia"/>
          <w:color w:val="000000" w:themeColor="text1"/>
          <w:szCs w:val="21"/>
        </w:rPr>
        <w:t>逆向</w:t>
      </w:r>
      <w:r>
        <w:rPr>
          <w:rFonts w:ascii="宋体" w:eastAsia="宋体" w:hAnsi="宋体"/>
          <w:color w:val="000000" w:themeColor="text1"/>
          <w:szCs w:val="21"/>
        </w:rPr>
        <w:t>思维、</w:t>
      </w:r>
      <w:r>
        <w:rPr>
          <w:rFonts w:ascii="宋体" w:eastAsia="宋体" w:hAnsi="宋体" w:hint="eastAsia"/>
          <w:color w:val="000000" w:themeColor="text1"/>
          <w:szCs w:val="21"/>
        </w:rPr>
        <w:t>掌握逆向工程的核心原理和概念。</w:t>
      </w:r>
      <w:r>
        <w:rPr>
          <w:rFonts w:ascii="宋体" w:eastAsia="宋体" w:hAnsi="宋体"/>
          <w:color w:val="000000" w:themeColor="text1"/>
          <w:szCs w:val="21"/>
        </w:rPr>
        <w:t>除了学习知识外，还要学习</w:t>
      </w:r>
      <w:r>
        <w:rPr>
          <w:rFonts w:ascii="宋体" w:eastAsia="宋体" w:hAnsi="宋体" w:hint="eastAsia"/>
          <w:color w:val="000000" w:themeColor="text1"/>
          <w:szCs w:val="21"/>
        </w:rPr>
        <w:t>静态和动态代码分析、特定信息查找</w:t>
      </w:r>
      <w:r>
        <w:rPr>
          <w:rFonts w:ascii="宋体" w:eastAsia="宋体" w:hAnsi="宋体"/>
          <w:color w:val="000000" w:themeColor="text1"/>
          <w:szCs w:val="21"/>
        </w:rPr>
        <w:t>等典型</w:t>
      </w:r>
      <w:r>
        <w:rPr>
          <w:rFonts w:ascii="宋体" w:eastAsia="宋体" w:hAnsi="宋体" w:hint="eastAsia"/>
          <w:color w:val="000000" w:themeColor="text1"/>
          <w:szCs w:val="21"/>
        </w:rPr>
        <w:t>技术</w:t>
      </w:r>
      <w:r>
        <w:rPr>
          <w:rFonts w:ascii="宋体" w:eastAsia="宋体" w:hAnsi="宋体"/>
          <w:color w:val="000000" w:themeColor="text1"/>
          <w:szCs w:val="21"/>
        </w:rPr>
        <w:t>；给学生提供参与</w:t>
      </w:r>
      <w:r>
        <w:rPr>
          <w:rFonts w:ascii="宋体" w:eastAsia="宋体" w:hAnsi="宋体" w:hint="eastAsia"/>
          <w:color w:val="000000" w:themeColor="text1"/>
          <w:szCs w:val="21"/>
        </w:rPr>
        <w:t>逆向工程</w:t>
      </w:r>
      <w:r>
        <w:rPr>
          <w:rFonts w:ascii="宋体" w:eastAsia="宋体" w:hAnsi="宋体"/>
          <w:color w:val="000000" w:themeColor="text1"/>
          <w:szCs w:val="21"/>
        </w:rPr>
        <w:t>的机会，培养其工程意识和能力。</w:t>
      </w:r>
      <w:r>
        <w:rPr>
          <w:rFonts w:ascii="宋体" w:eastAsia="宋体" w:hAnsi="宋体" w:hint="eastAsia"/>
          <w:color w:val="000000" w:themeColor="text1"/>
          <w:szCs w:val="21"/>
        </w:rPr>
        <w:t>逆向工程重点是学习分析技术和软件调试分析检测工具的应用，为理解软件代码的复杂度和弄清“真相”提供了切实可行的方法。难点在于从全新的低阶视角审视现有的程序，以便评价软件的安全等级，改进提高安全等级，检查软件中的恶意代码，发现软件产品中的安全漏洞，在开发安全产品时与已存在的程序兼容等。</w:t>
      </w:r>
      <w:bookmarkEnd w:id="98"/>
    </w:p>
    <w:p w14:paraId="5997F645"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35CFA4A3" w14:textId="77777777" w:rsidR="003A5921" w:rsidRDefault="00000000">
      <w:pPr>
        <w:numPr>
          <w:ilvl w:val="0"/>
          <w:numId w:val="7"/>
        </w:numPr>
        <w:spacing w:line="300" w:lineRule="auto"/>
        <w:rPr>
          <w:rFonts w:ascii="宋体" w:eastAsia="宋体" w:hAnsi="宋体"/>
          <w:color w:val="000000" w:themeColor="text1"/>
          <w:szCs w:val="21"/>
        </w:rPr>
      </w:pPr>
      <w:r>
        <w:rPr>
          <w:rFonts w:ascii="宋体" w:eastAsia="宋体" w:hAnsi="宋体" w:hint="eastAsia"/>
          <w:color w:val="000000" w:themeColor="text1"/>
          <w:szCs w:val="21"/>
        </w:rPr>
        <w:t>李承远著</w:t>
      </w:r>
      <w:r>
        <w:rPr>
          <w:rFonts w:ascii="宋体" w:eastAsia="宋体" w:hAnsi="宋体"/>
          <w:color w:val="000000" w:themeColor="text1"/>
          <w:szCs w:val="21"/>
        </w:rPr>
        <w:t>，</w:t>
      </w:r>
      <w:proofErr w:type="gramStart"/>
      <w:r>
        <w:rPr>
          <w:rFonts w:ascii="宋体" w:eastAsia="宋体" w:hAnsi="宋体" w:hint="eastAsia"/>
          <w:color w:val="000000" w:themeColor="text1"/>
          <w:szCs w:val="21"/>
        </w:rPr>
        <w:t>武传海</w:t>
      </w:r>
      <w:proofErr w:type="gramEnd"/>
      <w:r>
        <w:rPr>
          <w:rFonts w:ascii="宋体" w:eastAsia="宋体" w:hAnsi="宋体" w:hint="eastAsia"/>
          <w:color w:val="000000" w:themeColor="text1"/>
          <w:szCs w:val="21"/>
        </w:rPr>
        <w:t>译</w:t>
      </w:r>
      <w:r>
        <w:rPr>
          <w:rFonts w:ascii="宋体" w:eastAsia="宋体" w:hAnsi="宋体"/>
          <w:color w:val="000000" w:themeColor="text1"/>
          <w:szCs w:val="21"/>
        </w:rPr>
        <w:t>.</w:t>
      </w:r>
      <w:r>
        <w:rPr>
          <w:rFonts w:ascii="宋体" w:eastAsia="宋体" w:hAnsi="宋体" w:hint="eastAsia"/>
          <w:color w:val="000000" w:themeColor="text1"/>
          <w:szCs w:val="21"/>
        </w:rPr>
        <w:t xml:space="preserve"> 逆向工程核心</w:t>
      </w:r>
      <w:r>
        <w:rPr>
          <w:rFonts w:ascii="宋体" w:eastAsia="宋体" w:hAnsi="宋体"/>
          <w:color w:val="000000" w:themeColor="text1"/>
          <w:szCs w:val="21"/>
        </w:rPr>
        <w:t>原理.</w:t>
      </w:r>
      <w:r>
        <w:rPr>
          <w:rFonts w:ascii="宋体" w:eastAsia="宋体" w:hAnsi="宋体" w:hint="eastAsia"/>
          <w:color w:val="000000" w:themeColor="text1"/>
          <w:szCs w:val="21"/>
        </w:rPr>
        <w:t>：人民邮电</w:t>
      </w:r>
      <w:r>
        <w:rPr>
          <w:rFonts w:ascii="宋体" w:eastAsia="宋体" w:hAnsi="宋体"/>
          <w:color w:val="000000" w:themeColor="text1"/>
          <w:szCs w:val="21"/>
        </w:rPr>
        <w:t>出版社</w:t>
      </w:r>
      <w:r>
        <w:rPr>
          <w:rFonts w:ascii="宋体" w:eastAsia="宋体" w:hAnsi="宋体" w:hint="eastAsia"/>
          <w:color w:val="000000" w:themeColor="text1"/>
          <w:szCs w:val="21"/>
        </w:rPr>
        <w:t xml:space="preserve"> </w:t>
      </w:r>
      <w:r>
        <w:rPr>
          <w:rFonts w:ascii="宋体" w:eastAsia="宋体" w:hAnsi="宋体"/>
          <w:color w:val="000000" w:themeColor="text1"/>
          <w:szCs w:val="21"/>
        </w:rPr>
        <w:t>201</w:t>
      </w:r>
      <w:r>
        <w:rPr>
          <w:rFonts w:ascii="宋体" w:eastAsia="宋体" w:hAnsi="宋体" w:hint="eastAsia"/>
          <w:color w:val="000000" w:themeColor="text1"/>
          <w:szCs w:val="21"/>
        </w:rPr>
        <w:t>4</w:t>
      </w:r>
      <w:r>
        <w:rPr>
          <w:rFonts w:ascii="宋体" w:eastAsia="宋体" w:hAnsi="宋体"/>
          <w:color w:val="000000" w:themeColor="text1"/>
          <w:szCs w:val="21"/>
        </w:rPr>
        <w:t>年</w:t>
      </w:r>
      <w:r>
        <w:rPr>
          <w:rFonts w:ascii="宋体" w:eastAsia="宋体" w:hAnsi="宋体" w:hint="eastAsia"/>
          <w:color w:val="000000" w:themeColor="text1"/>
          <w:szCs w:val="21"/>
        </w:rPr>
        <w:t>5</w:t>
      </w:r>
      <w:r>
        <w:rPr>
          <w:rFonts w:ascii="宋体" w:eastAsia="宋体" w:hAnsi="宋体"/>
          <w:color w:val="000000" w:themeColor="text1"/>
          <w:szCs w:val="21"/>
        </w:rPr>
        <w:t>月</w:t>
      </w:r>
    </w:p>
    <w:p w14:paraId="79EBC672" w14:textId="77777777" w:rsidR="003A5921" w:rsidRDefault="00000000">
      <w:pPr>
        <w:numPr>
          <w:ilvl w:val="0"/>
          <w:numId w:val="7"/>
        </w:numPr>
        <w:spacing w:line="300" w:lineRule="auto"/>
        <w:rPr>
          <w:rFonts w:ascii="宋体" w:eastAsia="宋体" w:hAnsi="宋体"/>
          <w:color w:val="000000" w:themeColor="text1"/>
          <w:szCs w:val="21"/>
        </w:rPr>
      </w:pPr>
      <w:bookmarkStart w:id="99" w:name="_Hlk33021641"/>
      <w:r>
        <w:rPr>
          <w:rFonts w:ascii="宋体" w:eastAsia="宋体" w:hAnsi="宋体" w:hint="eastAsia"/>
          <w:color w:val="000000" w:themeColor="text1"/>
          <w:szCs w:val="21"/>
        </w:rPr>
        <w:t>宁书林著.  软件逆向分析实用技术：北京理工大学出版社 2013年3月</w:t>
      </w:r>
      <w:bookmarkEnd w:id="99"/>
    </w:p>
    <w:p w14:paraId="6528FD52" w14:textId="77777777" w:rsidR="003A5921" w:rsidRDefault="003A5921">
      <w:pPr>
        <w:pStyle w:val="a5"/>
        <w:spacing w:line="300" w:lineRule="auto"/>
        <w:rPr>
          <w:rFonts w:hAnsi="宋体"/>
          <w:b/>
          <w:color w:val="000000" w:themeColor="text1"/>
          <w:szCs w:val="21"/>
        </w:rPr>
      </w:pPr>
    </w:p>
    <w:p w14:paraId="708B2102"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247E2AFC" w14:textId="77777777" w:rsidR="003A5921" w:rsidRDefault="00000000">
      <w:pPr>
        <w:pStyle w:val="ae"/>
        <w:spacing w:line="300" w:lineRule="auto"/>
        <w:rPr>
          <w:color w:val="000000" w:themeColor="text1"/>
        </w:rPr>
      </w:pPr>
      <w:bookmarkStart w:id="100" w:name="_Toc81206424"/>
      <w:r>
        <w:rPr>
          <w:rFonts w:hint="eastAsia"/>
          <w:color w:val="000000" w:themeColor="text1"/>
        </w:rPr>
        <w:lastRenderedPageBreak/>
        <w:t>0</w:t>
      </w:r>
      <w:r>
        <w:rPr>
          <w:color w:val="000000" w:themeColor="text1"/>
        </w:rPr>
        <w:t xml:space="preserve">010135 </w:t>
      </w:r>
      <w:r>
        <w:rPr>
          <w:rFonts w:hint="eastAsia"/>
          <w:color w:val="000000" w:themeColor="text1"/>
        </w:rPr>
        <w:t>区块链安全技术</w:t>
      </w:r>
      <w:bookmarkEnd w:id="100"/>
    </w:p>
    <w:p w14:paraId="1743D6B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0010135</w:t>
      </w:r>
    </w:p>
    <w:p w14:paraId="209039A4"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区块链安全技术</w:t>
      </w:r>
    </w:p>
    <w:p w14:paraId="58000D4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bCs/>
          <w:color w:val="000000" w:themeColor="text1"/>
          <w:szCs w:val="21"/>
        </w:rPr>
        <w:t>Blockchain Security Technology</w:t>
      </w:r>
    </w:p>
    <w:p w14:paraId="150A9904"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Style w:val="af1"/>
          <w:rFonts w:hAnsi="宋体" w:hint="eastAsia"/>
          <w:color w:val="000000" w:themeColor="text1"/>
        </w:rPr>
        <w:t>专业选修课</w:t>
      </w:r>
    </w:p>
    <w:p w14:paraId="529CECB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 xml:space="preserve"> </w:t>
      </w:r>
      <w:r>
        <w:rPr>
          <w:rFonts w:ascii="Times New Roman" w:hAnsi="Times New Roman"/>
          <w:color w:val="000000" w:themeColor="text1"/>
          <w:szCs w:val="21"/>
        </w:rPr>
        <w:t xml:space="preserve">2.0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bCs/>
          <w:color w:val="000000" w:themeColor="text1"/>
          <w:szCs w:val="21"/>
        </w:rPr>
        <w:t>3</w:t>
      </w:r>
      <w:r>
        <w:rPr>
          <w:rFonts w:ascii="Times New Roman" w:hAnsi="Times New Roman"/>
          <w:bCs/>
          <w:color w:val="000000" w:themeColor="text1"/>
          <w:szCs w:val="21"/>
        </w:rPr>
        <w:t>2</w:t>
      </w:r>
    </w:p>
    <w:p w14:paraId="69322682"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Style w:val="af1"/>
          <w:rFonts w:hAnsi="宋体" w:hint="eastAsia"/>
          <w:color w:val="000000" w:themeColor="text1"/>
        </w:rPr>
        <w:t>信息安全（实验班）专业本科生</w:t>
      </w:r>
    </w:p>
    <w:p w14:paraId="43FC36F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p>
    <w:p w14:paraId="3DD6B27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7088A923"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45CD88DE" w14:textId="77777777" w:rsidR="003A5921" w:rsidRDefault="00000000">
      <w:pPr>
        <w:spacing w:line="300" w:lineRule="auto"/>
        <w:ind w:firstLineChars="200" w:firstLine="420"/>
        <w:rPr>
          <w:rFonts w:ascii="宋体" w:eastAsia="宋体" w:hAnsi="宋体"/>
          <w:color w:val="000000" w:themeColor="text1"/>
          <w:szCs w:val="21"/>
        </w:rPr>
      </w:pPr>
      <w:r>
        <w:rPr>
          <w:rFonts w:ascii="宋体" w:eastAsia="宋体" w:hAnsi="宋体" w:hint="eastAsia"/>
          <w:color w:val="000000" w:themeColor="text1"/>
          <w:szCs w:val="21"/>
        </w:rPr>
        <w:t>本课程对区块链核心技术、区块链安全机制、区块链与安全技术等方面进行了比较深入的分析和介绍。在核心技术方面重点介绍了区块链的密码学基础、共识机制、智能合约以及典型项目。在安全机制方面介绍了针对区块链中的数据、交易、隐私、监管等方面的安全机制。在区块链与安全技术方面，重点阐述了区块链在大数据、身份认证、物联网、分布式存储等方面的安全技术中的典型应用。</w:t>
      </w:r>
    </w:p>
    <w:p w14:paraId="79088EE0"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585E2C99"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 xml:space="preserve">[1] 朱建明, </w:t>
      </w:r>
      <w:proofErr w:type="gramStart"/>
      <w:r>
        <w:rPr>
          <w:rStyle w:val="af1"/>
          <w:rFonts w:ascii="宋体" w:hAnsi="宋体" w:hint="eastAsia"/>
          <w:color w:val="000000" w:themeColor="text1"/>
        </w:rPr>
        <w:t>高胜</w:t>
      </w:r>
      <w:proofErr w:type="gramEnd"/>
      <w:r>
        <w:rPr>
          <w:rStyle w:val="af1"/>
          <w:rFonts w:ascii="宋体" w:hAnsi="宋体" w:hint="eastAsia"/>
          <w:color w:val="000000" w:themeColor="text1"/>
        </w:rPr>
        <w:t>, 段美姣等. 区块链技术与应用. 机械工业出版社，2018.</w:t>
      </w:r>
    </w:p>
    <w:p w14:paraId="2FE1C1EC"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[2] 王飞跃, 袁勇. 区块链理论与方法. 清华大学出版社, 2019.</w:t>
      </w:r>
    </w:p>
    <w:p w14:paraId="02D95A7F"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[3] Rajneesh Gupta著, 孙国梓译. 区块链安全实战. 机械工业出版社，2019</w:t>
      </w:r>
    </w:p>
    <w:p w14:paraId="677172DB"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 xml:space="preserve">[4] </w:t>
      </w:r>
      <w:proofErr w:type="gramStart"/>
      <w:r>
        <w:rPr>
          <w:rStyle w:val="af1"/>
          <w:rFonts w:ascii="宋体" w:hAnsi="宋体" w:hint="eastAsia"/>
          <w:color w:val="000000" w:themeColor="text1"/>
        </w:rPr>
        <w:t>黄连金</w:t>
      </w:r>
      <w:proofErr w:type="gramEnd"/>
      <w:r>
        <w:rPr>
          <w:rStyle w:val="af1"/>
          <w:rFonts w:ascii="宋体" w:hAnsi="宋体" w:hint="eastAsia"/>
          <w:color w:val="000000" w:themeColor="text1"/>
        </w:rPr>
        <w:t xml:space="preserve">, 吴思进, </w:t>
      </w:r>
      <w:proofErr w:type="gramStart"/>
      <w:r>
        <w:rPr>
          <w:rStyle w:val="af1"/>
          <w:rFonts w:ascii="宋体" w:hAnsi="宋体" w:hint="eastAsia"/>
          <w:color w:val="000000" w:themeColor="text1"/>
        </w:rPr>
        <w:t>曹锋</w:t>
      </w:r>
      <w:proofErr w:type="gramEnd"/>
      <w:r>
        <w:rPr>
          <w:rStyle w:val="af1"/>
          <w:rFonts w:ascii="宋体" w:hAnsi="宋体" w:hint="eastAsia"/>
          <w:color w:val="000000" w:themeColor="text1"/>
        </w:rPr>
        <w:t>, 季宙栋等. 区块链安全技术指南. 机械工业出版社，2018</w:t>
      </w:r>
    </w:p>
    <w:p w14:paraId="065028A9" w14:textId="77777777" w:rsidR="003A5921" w:rsidRDefault="003A5921">
      <w:pPr>
        <w:pStyle w:val="a5"/>
        <w:spacing w:line="300" w:lineRule="auto"/>
        <w:rPr>
          <w:rFonts w:hAnsi="宋体"/>
          <w:b/>
          <w:color w:val="000000" w:themeColor="text1"/>
          <w:szCs w:val="21"/>
        </w:rPr>
      </w:pPr>
    </w:p>
    <w:p w14:paraId="4C34917E"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17BE6E29" w14:textId="77777777" w:rsidR="003A5921" w:rsidRDefault="00000000">
      <w:pPr>
        <w:pStyle w:val="ae"/>
        <w:spacing w:line="300" w:lineRule="auto"/>
        <w:rPr>
          <w:color w:val="000000" w:themeColor="text1"/>
        </w:rPr>
      </w:pPr>
      <w:bookmarkStart w:id="101" w:name="_Toc81206426"/>
      <w:r>
        <w:rPr>
          <w:rFonts w:hint="eastAsia"/>
          <w:color w:val="000000" w:themeColor="text1"/>
        </w:rPr>
        <w:lastRenderedPageBreak/>
        <w:t>0008216</w:t>
      </w:r>
      <w:r>
        <w:rPr>
          <w:color w:val="000000" w:themeColor="text1"/>
        </w:rPr>
        <w:t xml:space="preserve"> </w:t>
      </w:r>
      <w:r>
        <w:rPr>
          <w:rFonts w:hint="eastAsia"/>
          <w:color w:val="000000" w:themeColor="text1"/>
        </w:rPr>
        <w:t>信息安全标准</w:t>
      </w:r>
      <w:bookmarkEnd w:id="101"/>
    </w:p>
    <w:p w14:paraId="7F94D72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0008216</w:t>
      </w:r>
    </w:p>
    <w:p w14:paraId="0C0E350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信息安全标准</w:t>
      </w:r>
    </w:p>
    <w:p w14:paraId="18161DC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hint="eastAsia"/>
          <w:color w:val="000000" w:themeColor="text1"/>
          <w:szCs w:val="21"/>
        </w:rPr>
        <w:t>I</w:t>
      </w:r>
      <w:r>
        <w:rPr>
          <w:rFonts w:ascii="Times New Roman" w:hAnsi="Times New Roman"/>
          <w:color w:val="000000" w:themeColor="text1"/>
          <w:szCs w:val="21"/>
        </w:rPr>
        <w:t>nformation</w:t>
      </w:r>
      <w:r>
        <w:rPr>
          <w:rFonts w:ascii="Times New Roman" w:hAnsi="Times New Roman" w:hint="eastAsia"/>
          <w:color w:val="000000" w:themeColor="text1"/>
          <w:szCs w:val="21"/>
        </w:rPr>
        <w:t xml:space="preserve"> S</w:t>
      </w:r>
      <w:r>
        <w:rPr>
          <w:rFonts w:ascii="Times New Roman" w:hAnsi="Times New Roman"/>
          <w:color w:val="000000" w:themeColor="text1"/>
          <w:szCs w:val="21"/>
        </w:rPr>
        <w:t>ecurity</w:t>
      </w:r>
      <w:r>
        <w:rPr>
          <w:rFonts w:ascii="Times New Roman" w:hAnsi="Times New Roman" w:hint="eastAsia"/>
          <w:color w:val="000000" w:themeColor="text1"/>
          <w:szCs w:val="21"/>
        </w:rPr>
        <w:t xml:space="preserve"> Standard</w:t>
      </w:r>
    </w:p>
    <w:p w14:paraId="2380030D"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专业选修课</w:t>
      </w:r>
    </w:p>
    <w:p w14:paraId="0101DB5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3F47AB36"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信息安全（实验班）专业本科生</w:t>
      </w:r>
    </w:p>
    <w:p w14:paraId="3B8008F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无</w:t>
      </w:r>
    </w:p>
    <w:p w14:paraId="39E4C29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180948E3"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373DEAE2" w14:textId="77777777" w:rsidR="003A5921" w:rsidRDefault="00000000">
      <w:pPr>
        <w:pStyle w:val="a5"/>
        <w:spacing w:line="300" w:lineRule="auto"/>
        <w:ind w:firstLineChars="202" w:firstLine="424"/>
        <w:rPr>
          <w:rFonts w:hAnsi="宋体"/>
          <w:color w:val="000000" w:themeColor="text1"/>
          <w:szCs w:val="21"/>
        </w:rPr>
      </w:pPr>
      <w:r>
        <w:rPr>
          <w:rFonts w:hAnsi="宋体" w:hint="eastAsia"/>
          <w:color w:val="000000" w:themeColor="text1"/>
          <w:szCs w:val="21"/>
        </w:rPr>
        <w:t>信息安全标准</w:t>
      </w:r>
      <w:r>
        <w:rPr>
          <w:rFonts w:hAnsi="宋体"/>
          <w:color w:val="000000" w:themeColor="text1"/>
          <w:szCs w:val="21"/>
        </w:rPr>
        <w:t>是</w:t>
      </w:r>
      <w:r>
        <w:rPr>
          <w:rFonts w:hAnsi="宋体" w:hint="eastAsia"/>
          <w:color w:val="000000" w:themeColor="text1"/>
          <w:szCs w:val="21"/>
        </w:rPr>
        <w:t>信息</w:t>
      </w:r>
      <w:r>
        <w:rPr>
          <w:rFonts w:hAnsi="宋体"/>
          <w:color w:val="000000" w:themeColor="text1"/>
          <w:szCs w:val="21"/>
        </w:rPr>
        <w:t>学</w:t>
      </w:r>
      <w:r>
        <w:rPr>
          <w:rFonts w:hAnsi="宋体" w:hint="eastAsia"/>
          <w:color w:val="000000" w:themeColor="text1"/>
          <w:szCs w:val="21"/>
        </w:rPr>
        <w:t>部</w:t>
      </w:r>
      <w:r>
        <w:rPr>
          <w:rFonts w:hAnsi="宋体"/>
          <w:color w:val="000000" w:themeColor="text1"/>
          <w:szCs w:val="21"/>
        </w:rPr>
        <w:t>为</w:t>
      </w:r>
      <w:r>
        <w:rPr>
          <w:rFonts w:hAnsi="宋体" w:hint="eastAsia"/>
          <w:color w:val="000000" w:themeColor="text1"/>
          <w:szCs w:val="21"/>
        </w:rPr>
        <w:t>信息安全及信息学部其它专业本科生</w:t>
      </w:r>
      <w:r>
        <w:rPr>
          <w:rFonts w:hAnsi="宋体"/>
          <w:color w:val="000000" w:themeColor="text1"/>
          <w:szCs w:val="21"/>
        </w:rPr>
        <w:t>开设的</w:t>
      </w:r>
      <w:r>
        <w:rPr>
          <w:rFonts w:hAnsi="宋体" w:hint="eastAsia"/>
          <w:color w:val="000000" w:themeColor="text1"/>
          <w:szCs w:val="21"/>
        </w:rPr>
        <w:t>选修课</w:t>
      </w:r>
      <w:r>
        <w:rPr>
          <w:rFonts w:hAnsi="宋体"/>
          <w:color w:val="000000" w:themeColor="text1"/>
          <w:szCs w:val="21"/>
        </w:rPr>
        <w:t>。本课程的任务是</w:t>
      </w:r>
      <w:r>
        <w:rPr>
          <w:rFonts w:hAnsi="宋体" w:hint="eastAsia"/>
          <w:color w:val="000000" w:themeColor="text1"/>
          <w:szCs w:val="21"/>
        </w:rPr>
        <w:t>培养学生掌握信息安全标准的制定背景、相关术语、核心内容、关联关系等，使其对国际和国内信息安全领域相关标准有一个基本了解，从而整体上对信息安全有一个宏观认识</w:t>
      </w:r>
      <w:r>
        <w:rPr>
          <w:rFonts w:hAnsi="宋体"/>
          <w:color w:val="000000" w:themeColor="text1"/>
          <w:szCs w:val="21"/>
        </w:rPr>
        <w:t>。教学内容重点：</w:t>
      </w:r>
      <w:r>
        <w:rPr>
          <w:rFonts w:hAnsi="宋体" w:hint="eastAsia"/>
          <w:color w:val="000000" w:themeColor="text1"/>
          <w:szCs w:val="21"/>
        </w:rPr>
        <w:t>以信息安全工程实施为主线，以国家等级保护政策为核心，通过对国内外典型的、核心的安全需求类、安全建设与实施类、安全评估类、安全管理类等信息安全标准的讲解与讨论，</w:t>
      </w:r>
      <w:r>
        <w:rPr>
          <w:rFonts w:hAnsi="宋体"/>
          <w:color w:val="000000" w:themeColor="text1"/>
          <w:szCs w:val="21"/>
        </w:rPr>
        <w:t>向学生传授</w:t>
      </w:r>
      <w:r>
        <w:rPr>
          <w:rFonts w:hAnsi="宋体" w:hint="eastAsia"/>
          <w:color w:val="000000" w:themeColor="text1"/>
          <w:szCs w:val="21"/>
        </w:rPr>
        <w:t>信息安全工程的</w:t>
      </w:r>
      <w:r>
        <w:rPr>
          <w:rFonts w:hAnsi="宋体"/>
          <w:color w:val="000000" w:themeColor="text1"/>
          <w:szCs w:val="21"/>
        </w:rPr>
        <w:t>有关知识和方法，培养学生的</w:t>
      </w:r>
      <w:r>
        <w:rPr>
          <w:rFonts w:hAnsi="宋体" w:hint="eastAsia"/>
          <w:color w:val="000000" w:themeColor="text1"/>
          <w:szCs w:val="21"/>
        </w:rPr>
        <w:t>宏观把控</w:t>
      </w:r>
      <w:r>
        <w:rPr>
          <w:rFonts w:hAnsi="宋体"/>
          <w:color w:val="000000" w:themeColor="text1"/>
          <w:szCs w:val="21"/>
        </w:rPr>
        <w:t>能力。教学内容的难点：</w:t>
      </w:r>
      <w:r>
        <w:rPr>
          <w:rFonts w:hAnsi="宋体" w:hint="eastAsia"/>
          <w:color w:val="000000" w:themeColor="text1"/>
          <w:szCs w:val="21"/>
        </w:rPr>
        <w:t>信息安全建设及评估类体系和方法论</w:t>
      </w:r>
      <w:r>
        <w:rPr>
          <w:rFonts w:hAnsi="宋体"/>
          <w:color w:val="000000" w:themeColor="text1"/>
          <w:szCs w:val="21"/>
        </w:rPr>
        <w:t>。</w:t>
      </w:r>
    </w:p>
    <w:p w14:paraId="5D689F57"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11B5B223"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w:t>
      </w:r>
      <w:r>
        <w:rPr>
          <w:rStyle w:val="af1"/>
          <w:rFonts w:ascii="宋体" w:hAnsi="宋体"/>
          <w:color w:val="000000" w:themeColor="text1"/>
        </w:rPr>
        <w:t>1]</w:t>
      </w:r>
      <w:r>
        <w:rPr>
          <w:rStyle w:val="af1"/>
          <w:rFonts w:ascii="宋体" w:hAnsi="宋体" w:hint="eastAsia"/>
          <w:color w:val="000000" w:themeColor="text1"/>
        </w:rPr>
        <w:t>郭启全</w:t>
      </w:r>
      <w:r>
        <w:rPr>
          <w:rStyle w:val="af1"/>
          <w:rFonts w:ascii="宋体" w:hAnsi="宋体"/>
          <w:color w:val="000000" w:themeColor="text1"/>
        </w:rPr>
        <w:t>.</w:t>
      </w:r>
      <w:r>
        <w:rPr>
          <w:rStyle w:val="af1"/>
          <w:rFonts w:ascii="宋体" w:hAnsi="宋体" w:hint="eastAsia"/>
          <w:color w:val="000000" w:themeColor="text1"/>
        </w:rPr>
        <w:t>信息安全等级保护政策培训教程</w:t>
      </w:r>
      <w:r>
        <w:rPr>
          <w:rStyle w:val="af1"/>
          <w:rFonts w:ascii="宋体" w:hAnsi="宋体"/>
          <w:color w:val="000000" w:themeColor="text1"/>
        </w:rPr>
        <w:t>.</w:t>
      </w:r>
      <w:r>
        <w:rPr>
          <w:rStyle w:val="af1"/>
          <w:rFonts w:ascii="宋体" w:hAnsi="宋体" w:hint="eastAsia"/>
          <w:color w:val="000000" w:themeColor="text1"/>
        </w:rPr>
        <w:t>北京：电子工业</w:t>
      </w:r>
      <w:r>
        <w:rPr>
          <w:rStyle w:val="af1"/>
          <w:rFonts w:ascii="宋体" w:hAnsi="宋体"/>
          <w:color w:val="000000" w:themeColor="text1"/>
        </w:rPr>
        <w:t>出版社.20</w:t>
      </w:r>
      <w:r>
        <w:rPr>
          <w:rStyle w:val="af1"/>
          <w:rFonts w:ascii="宋体" w:hAnsi="宋体" w:hint="eastAsia"/>
          <w:color w:val="000000" w:themeColor="text1"/>
        </w:rPr>
        <w:t>16</w:t>
      </w:r>
    </w:p>
    <w:p w14:paraId="027FA0EA"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[2</w:t>
      </w:r>
      <w:r>
        <w:rPr>
          <w:rStyle w:val="af1"/>
          <w:rFonts w:ascii="宋体" w:hAnsi="宋体"/>
          <w:color w:val="000000" w:themeColor="text1"/>
        </w:rPr>
        <w:t>]</w:t>
      </w:r>
      <w:r>
        <w:rPr>
          <w:rStyle w:val="af1"/>
          <w:rFonts w:ascii="宋体" w:hAnsi="宋体" w:hint="eastAsia"/>
          <w:color w:val="000000" w:themeColor="text1"/>
        </w:rPr>
        <w:t>国家标准《信息安全技术</w:t>
      </w:r>
      <w:r>
        <w:rPr>
          <w:rStyle w:val="af1"/>
          <w:rFonts w:ascii="宋体" w:hAnsi="宋体"/>
          <w:color w:val="000000" w:themeColor="text1"/>
        </w:rPr>
        <w:t xml:space="preserve"> </w:t>
      </w:r>
      <w:r>
        <w:rPr>
          <w:rStyle w:val="af1"/>
          <w:rFonts w:ascii="宋体" w:hAnsi="宋体" w:hint="eastAsia"/>
          <w:color w:val="000000" w:themeColor="text1"/>
        </w:rPr>
        <w:t>信息系统安全等级保护定级指南》（</w:t>
      </w:r>
      <w:r>
        <w:rPr>
          <w:rStyle w:val="af1"/>
          <w:rFonts w:ascii="宋体" w:hAnsi="宋体"/>
          <w:color w:val="000000" w:themeColor="text1"/>
        </w:rPr>
        <w:t>GB/T222</w:t>
      </w:r>
      <w:r>
        <w:rPr>
          <w:rStyle w:val="af1"/>
          <w:rFonts w:ascii="宋体" w:hAnsi="宋体" w:hint="eastAsia"/>
          <w:color w:val="000000" w:themeColor="text1"/>
        </w:rPr>
        <w:t>40</w:t>
      </w:r>
      <w:r>
        <w:rPr>
          <w:rStyle w:val="af1"/>
          <w:rFonts w:ascii="宋体" w:hAnsi="宋体"/>
          <w:color w:val="000000" w:themeColor="text1"/>
        </w:rPr>
        <w:t>-20</w:t>
      </w:r>
      <w:r>
        <w:rPr>
          <w:rStyle w:val="af1"/>
          <w:rFonts w:ascii="宋体" w:hAnsi="宋体" w:hint="eastAsia"/>
          <w:color w:val="000000" w:themeColor="text1"/>
        </w:rPr>
        <w:t>10）</w:t>
      </w:r>
    </w:p>
    <w:p w14:paraId="754CED52"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[3</w:t>
      </w:r>
      <w:r>
        <w:rPr>
          <w:rStyle w:val="af1"/>
          <w:rFonts w:ascii="宋体" w:hAnsi="宋体"/>
          <w:color w:val="000000" w:themeColor="text1"/>
        </w:rPr>
        <w:t>]</w:t>
      </w:r>
      <w:r>
        <w:rPr>
          <w:rStyle w:val="af1"/>
          <w:rFonts w:ascii="宋体" w:hAnsi="宋体" w:hint="eastAsia"/>
          <w:color w:val="000000" w:themeColor="text1"/>
        </w:rPr>
        <w:t>国家标准《</w:t>
      </w:r>
      <w:r>
        <w:rPr>
          <w:rStyle w:val="af1"/>
          <w:rFonts w:ascii="宋体" w:hAnsi="宋体"/>
          <w:color w:val="000000" w:themeColor="text1"/>
        </w:rPr>
        <w:t xml:space="preserve">信息安全技术 </w:t>
      </w:r>
      <w:r>
        <w:rPr>
          <w:rStyle w:val="af1"/>
          <w:rFonts w:ascii="宋体" w:hAnsi="宋体" w:hint="eastAsia"/>
          <w:color w:val="000000" w:themeColor="text1"/>
        </w:rPr>
        <w:t>网络</w:t>
      </w:r>
      <w:r>
        <w:rPr>
          <w:rStyle w:val="af1"/>
          <w:rFonts w:ascii="宋体" w:hAnsi="宋体"/>
          <w:color w:val="000000" w:themeColor="text1"/>
        </w:rPr>
        <w:t>安全等级保护基本要求</w:t>
      </w:r>
      <w:r>
        <w:rPr>
          <w:rStyle w:val="af1"/>
          <w:rFonts w:ascii="宋体" w:hAnsi="宋体" w:hint="eastAsia"/>
          <w:color w:val="000000" w:themeColor="text1"/>
        </w:rPr>
        <w:t>》（</w:t>
      </w:r>
      <w:r>
        <w:rPr>
          <w:rStyle w:val="af1"/>
          <w:rFonts w:ascii="宋体" w:hAnsi="宋体"/>
          <w:color w:val="000000" w:themeColor="text1"/>
        </w:rPr>
        <w:t>GB/T22239-20</w:t>
      </w:r>
      <w:r>
        <w:rPr>
          <w:rStyle w:val="af1"/>
          <w:rFonts w:ascii="宋体" w:hAnsi="宋体" w:hint="eastAsia"/>
          <w:color w:val="000000" w:themeColor="text1"/>
        </w:rPr>
        <w:t>19）</w:t>
      </w:r>
    </w:p>
    <w:p w14:paraId="23396B76" w14:textId="77777777" w:rsidR="003A5921" w:rsidRDefault="00000000">
      <w:pPr>
        <w:pStyle w:val="af4"/>
        <w:spacing w:line="300" w:lineRule="auto"/>
        <w:contextualSpacing w:val="0"/>
        <w:rPr>
          <w:rStyle w:val="af1"/>
          <w:rFonts w:ascii="宋体" w:hAnsi="宋体"/>
          <w:color w:val="000000" w:themeColor="text1"/>
        </w:rPr>
      </w:pPr>
      <w:r>
        <w:rPr>
          <w:rStyle w:val="af1"/>
          <w:rFonts w:ascii="宋体" w:hAnsi="宋体" w:hint="eastAsia"/>
          <w:color w:val="000000" w:themeColor="text1"/>
        </w:rPr>
        <w:t>[4</w:t>
      </w:r>
      <w:r>
        <w:rPr>
          <w:rStyle w:val="af1"/>
          <w:rFonts w:ascii="宋体" w:hAnsi="宋体"/>
          <w:color w:val="000000" w:themeColor="text1"/>
        </w:rPr>
        <w:t>]</w:t>
      </w:r>
      <w:r>
        <w:rPr>
          <w:rStyle w:val="af1"/>
          <w:rFonts w:ascii="宋体" w:hAnsi="宋体" w:hint="eastAsia"/>
          <w:color w:val="000000" w:themeColor="text1"/>
        </w:rPr>
        <w:t>国家标准《</w:t>
      </w:r>
      <w:r>
        <w:rPr>
          <w:rStyle w:val="af1"/>
          <w:rFonts w:ascii="宋体" w:hAnsi="宋体"/>
          <w:color w:val="000000" w:themeColor="text1"/>
        </w:rPr>
        <w:t xml:space="preserve">信息安全技术 </w:t>
      </w:r>
      <w:r>
        <w:rPr>
          <w:rStyle w:val="af1"/>
          <w:rFonts w:ascii="宋体" w:hAnsi="宋体" w:hint="eastAsia"/>
          <w:color w:val="000000" w:themeColor="text1"/>
        </w:rPr>
        <w:t>网络安全</w:t>
      </w:r>
      <w:r>
        <w:rPr>
          <w:rStyle w:val="af1"/>
          <w:rFonts w:ascii="宋体" w:hAnsi="宋体"/>
          <w:color w:val="000000" w:themeColor="text1"/>
        </w:rPr>
        <w:t>等级保护安全设计技术要求</w:t>
      </w:r>
      <w:r>
        <w:rPr>
          <w:rStyle w:val="af1"/>
          <w:rFonts w:ascii="宋体" w:hAnsi="宋体" w:hint="eastAsia"/>
          <w:color w:val="000000" w:themeColor="text1"/>
        </w:rPr>
        <w:t>》（GB/T 25070-2019）</w:t>
      </w:r>
    </w:p>
    <w:p w14:paraId="6CDC6468" w14:textId="77777777" w:rsidR="003A5921" w:rsidRDefault="003A5921">
      <w:pPr>
        <w:pStyle w:val="a5"/>
        <w:spacing w:line="300" w:lineRule="auto"/>
        <w:rPr>
          <w:rFonts w:hAnsi="宋体"/>
          <w:b/>
          <w:color w:val="000000" w:themeColor="text1"/>
          <w:szCs w:val="21"/>
        </w:rPr>
      </w:pPr>
    </w:p>
    <w:p w14:paraId="5E04E21D"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7C6367F2" w14:textId="77777777" w:rsidR="003A5921" w:rsidRDefault="00000000">
      <w:pPr>
        <w:pStyle w:val="ae"/>
        <w:spacing w:line="300" w:lineRule="auto"/>
        <w:rPr>
          <w:color w:val="000000" w:themeColor="text1"/>
        </w:rPr>
      </w:pPr>
      <w:bookmarkStart w:id="102" w:name="_Toc81206428"/>
      <w:r>
        <w:rPr>
          <w:color w:val="000000" w:themeColor="text1"/>
        </w:rPr>
        <w:lastRenderedPageBreak/>
        <w:t xml:space="preserve">0009394 </w:t>
      </w:r>
      <w:r>
        <w:rPr>
          <w:rFonts w:hint="eastAsia"/>
          <w:color w:val="000000" w:themeColor="text1"/>
        </w:rPr>
        <w:t>新生研讨课</w:t>
      </w:r>
      <w:bookmarkEnd w:id="102"/>
    </w:p>
    <w:p w14:paraId="0C97A0F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0009394</w:t>
      </w:r>
    </w:p>
    <w:p w14:paraId="30069C2A"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新生研讨课</w:t>
      </w:r>
    </w:p>
    <w:p w14:paraId="08A1C3D7"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Freshman Seminars</w:t>
      </w:r>
    </w:p>
    <w:p w14:paraId="40E2B4A5"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自主课程</w:t>
      </w:r>
    </w:p>
    <w:p w14:paraId="5438F7D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1.0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szCs w:val="21"/>
        </w:rPr>
        <w:t>16</w:t>
      </w:r>
    </w:p>
    <w:p w14:paraId="28896533"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39FC2AC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rPr>
        <w:t>无</w:t>
      </w:r>
    </w:p>
    <w:p w14:paraId="1A02A2B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平时成绩+报告</w:t>
      </w:r>
    </w:p>
    <w:p w14:paraId="7228E858"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26667C12" w14:textId="77777777" w:rsidR="003A5921" w:rsidRDefault="00000000">
      <w:pPr>
        <w:adjustRightInd w:val="0"/>
        <w:spacing w:line="300" w:lineRule="auto"/>
        <w:ind w:firstLineChars="200" w:firstLine="420"/>
        <w:rPr>
          <w:rFonts w:ascii="宋体" w:eastAsia="宋体" w:hAnsi="宋体"/>
          <w:b/>
          <w:color w:val="000000" w:themeColor="text1"/>
        </w:rPr>
      </w:pPr>
      <w:r>
        <w:rPr>
          <w:rFonts w:ascii="宋体" w:eastAsia="宋体" w:hAnsi="宋体" w:hint="eastAsia"/>
          <w:color w:val="000000" w:themeColor="text1"/>
          <w:szCs w:val="21"/>
        </w:rPr>
        <w:t>新生研讨课</w:t>
      </w:r>
      <w:r>
        <w:rPr>
          <w:rFonts w:ascii="宋体" w:eastAsia="宋体" w:hAnsi="宋体"/>
          <w:color w:val="000000" w:themeColor="text1"/>
          <w:szCs w:val="21"/>
        </w:rPr>
        <w:t>是</w:t>
      </w:r>
      <w:r>
        <w:rPr>
          <w:rFonts w:ascii="宋体" w:eastAsia="宋体" w:hAnsi="宋体" w:hint="eastAsia"/>
          <w:color w:val="000000" w:themeColor="text1"/>
          <w:szCs w:val="21"/>
        </w:rPr>
        <w:t>计算机</w:t>
      </w:r>
      <w:r>
        <w:rPr>
          <w:rFonts w:ascii="宋体" w:eastAsia="宋体" w:hAnsi="宋体"/>
          <w:color w:val="000000" w:themeColor="text1"/>
          <w:szCs w:val="21"/>
        </w:rPr>
        <w:t>学院为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自主课程</w:t>
      </w:r>
      <w:r>
        <w:rPr>
          <w:rFonts w:ascii="宋体" w:eastAsia="宋体" w:hAnsi="宋体"/>
          <w:color w:val="000000" w:themeColor="text1"/>
          <w:szCs w:val="21"/>
        </w:rPr>
        <w:t>。本课程的任务是</w:t>
      </w:r>
      <w:r>
        <w:rPr>
          <w:rFonts w:ascii="宋体" w:eastAsia="宋体" w:hAnsi="宋体" w:hint="eastAsia"/>
          <w:color w:val="000000" w:themeColor="text1"/>
        </w:rPr>
        <w:t>让学生理解信息安全在社会、经济发展中的地位与作用；了解专业培养目标、毕业要求和课程体系；了解</w:t>
      </w:r>
      <w:bookmarkStart w:id="103" w:name="_Hlk45567216"/>
      <w:r>
        <w:rPr>
          <w:rFonts w:ascii="宋体" w:eastAsia="宋体" w:hAnsi="宋体" w:hint="eastAsia"/>
          <w:color w:val="000000" w:themeColor="text1"/>
        </w:rPr>
        <w:t>专业发展过程、现状和就业前景</w:t>
      </w:r>
      <w:bookmarkEnd w:id="103"/>
      <w:r>
        <w:rPr>
          <w:rFonts w:ascii="宋体" w:eastAsia="宋体" w:hAnsi="宋体" w:hint="eastAsia"/>
          <w:color w:val="000000" w:themeColor="text1"/>
        </w:rPr>
        <w:t>；初步了解</w:t>
      </w:r>
      <w:bookmarkStart w:id="104" w:name="_Hlk45567248"/>
      <w:r>
        <w:rPr>
          <w:rFonts w:ascii="宋体" w:eastAsia="宋体" w:hAnsi="宋体" w:hint="eastAsia"/>
          <w:color w:val="000000" w:themeColor="text1"/>
        </w:rPr>
        <w:t>信息安全的关键技术和前沿技术</w:t>
      </w:r>
      <w:bookmarkEnd w:id="104"/>
      <w:r>
        <w:rPr>
          <w:rFonts w:ascii="宋体" w:eastAsia="宋体" w:hAnsi="宋体" w:hint="eastAsia"/>
          <w:color w:val="000000" w:themeColor="text1"/>
        </w:rPr>
        <w:t>；熟悉和掌握</w:t>
      </w:r>
      <w:bookmarkStart w:id="105" w:name="_Hlk45567280"/>
      <w:r>
        <w:rPr>
          <w:rFonts w:ascii="宋体" w:eastAsia="宋体" w:hAnsi="宋体" w:hint="eastAsia"/>
          <w:color w:val="000000" w:themeColor="text1"/>
        </w:rPr>
        <w:t>专业文献的来源及获取方法</w:t>
      </w:r>
      <w:bookmarkEnd w:id="105"/>
      <w:r>
        <w:rPr>
          <w:rFonts w:ascii="宋体" w:eastAsia="宋体" w:hAnsi="宋体" w:hint="eastAsia"/>
          <w:color w:val="000000" w:themeColor="text1"/>
        </w:rPr>
        <w:t>。</w:t>
      </w:r>
      <w:r>
        <w:rPr>
          <w:rFonts w:ascii="宋体" w:eastAsia="宋体" w:hAnsi="宋体"/>
          <w:color w:val="000000" w:themeColor="text1"/>
          <w:szCs w:val="21"/>
        </w:rPr>
        <w:t>教学内容重点：</w:t>
      </w:r>
      <w:r>
        <w:rPr>
          <w:rFonts w:ascii="宋体" w:eastAsia="宋体" w:hAnsi="宋体" w:hint="eastAsia"/>
          <w:color w:val="000000" w:themeColor="text1"/>
        </w:rPr>
        <w:t xml:space="preserve"> “走进信息安全专业”、“浅谈信息安全技术”、“量子技术与信息安全”、“区块链技术及安全”、“新型计算环境下的信息安全”。</w:t>
      </w:r>
      <w:r>
        <w:rPr>
          <w:rFonts w:ascii="宋体" w:eastAsia="宋体" w:hAnsi="宋体"/>
          <w:color w:val="000000" w:themeColor="text1"/>
          <w:szCs w:val="21"/>
        </w:rPr>
        <w:t>教学内容的难点：</w:t>
      </w:r>
      <w:r>
        <w:rPr>
          <w:rFonts w:ascii="宋体" w:eastAsia="宋体" w:hAnsi="宋体" w:hint="eastAsia"/>
          <w:color w:val="000000" w:themeColor="text1"/>
        </w:rPr>
        <w:t>信息安全的关键技术和前沿技术</w:t>
      </w:r>
      <w:r>
        <w:rPr>
          <w:rFonts w:ascii="宋体" w:eastAsia="宋体" w:hAnsi="宋体" w:hint="eastAsia"/>
          <w:color w:val="000000" w:themeColor="text1"/>
          <w:szCs w:val="21"/>
        </w:rPr>
        <w:t>。</w:t>
      </w:r>
    </w:p>
    <w:p w14:paraId="44B27B02"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0E25C59C" w14:textId="77777777" w:rsidR="003A5921" w:rsidRDefault="00000000">
      <w:pPr>
        <w:spacing w:line="300" w:lineRule="auto"/>
        <w:rPr>
          <w:rFonts w:ascii="宋体" w:eastAsia="宋体" w:hAnsi="宋体"/>
          <w:color w:val="000000" w:themeColor="text1"/>
        </w:rPr>
      </w:pPr>
      <w:r>
        <w:rPr>
          <w:rFonts w:ascii="宋体" w:eastAsia="宋体" w:hAnsi="宋体" w:hint="eastAsia"/>
          <w:color w:val="000000" w:themeColor="text1"/>
        </w:rPr>
        <w:t>[</w:t>
      </w:r>
      <w:r>
        <w:rPr>
          <w:rFonts w:ascii="宋体" w:eastAsia="宋体" w:hAnsi="宋体"/>
          <w:color w:val="000000" w:themeColor="text1"/>
        </w:rPr>
        <w:t>1]张建标</w:t>
      </w:r>
      <w:r>
        <w:rPr>
          <w:rFonts w:ascii="宋体" w:eastAsia="宋体" w:hAnsi="宋体" w:hint="eastAsia"/>
          <w:color w:val="000000" w:themeColor="text1"/>
        </w:rPr>
        <w:t>、</w:t>
      </w:r>
      <w:hyperlink r:id="rId37" w:tooltip="张建标，赖英旭，侍伟敏 编著" w:history="1">
        <w:proofErr w:type="gramStart"/>
        <w:r>
          <w:rPr>
            <w:rFonts w:ascii="宋体" w:eastAsia="宋体" w:hAnsi="宋体" w:hint="eastAsia"/>
            <w:color w:val="000000" w:themeColor="text1"/>
          </w:rPr>
          <w:t>赖英旭</w:t>
        </w:r>
        <w:proofErr w:type="gramEnd"/>
      </w:hyperlink>
      <w:r>
        <w:rPr>
          <w:rFonts w:ascii="宋体" w:eastAsia="宋体" w:hAnsi="宋体" w:hint="eastAsia"/>
          <w:color w:val="000000" w:themeColor="text1"/>
        </w:rPr>
        <w:t>、</w:t>
      </w:r>
      <w:hyperlink r:id="rId38" w:tooltip="张建标，赖英旭，侍伟敏 编著" w:history="1">
        <w:proofErr w:type="gramStart"/>
        <w:r>
          <w:rPr>
            <w:rFonts w:ascii="宋体" w:eastAsia="宋体" w:hAnsi="宋体" w:hint="eastAsia"/>
            <w:color w:val="000000" w:themeColor="text1"/>
          </w:rPr>
          <w:t>侍</w:t>
        </w:r>
        <w:proofErr w:type="gramEnd"/>
        <w:r>
          <w:rPr>
            <w:rFonts w:ascii="宋体" w:eastAsia="宋体" w:hAnsi="宋体" w:hint="eastAsia"/>
            <w:color w:val="000000" w:themeColor="text1"/>
          </w:rPr>
          <w:t>伟敏</w:t>
        </w:r>
      </w:hyperlink>
      <w:r>
        <w:rPr>
          <w:rFonts w:ascii="宋体" w:eastAsia="宋体" w:hAnsi="宋体"/>
          <w:color w:val="000000" w:themeColor="text1"/>
        </w:rPr>
        <w:t>. 信息安全体系结构. 北京工业大学出版社. 2011</w:t>
      </w:r>
      <w:r>
        <w:rPr>
          <w:rFonts w:ascii="宋体" w:eastAsia="宋体" w:hAnsi="宋体" w:hint="eastAsia"/>
          <w:color w:val="000000" w:themeColor="text1"/>
        </w:rPr>
        <w:t>年0</w:t>
      </w:r>
      <w:r>
        <w:rPr>
          <w:rFonts w:ascii="宋体" w:eastAsia="宋体" w:hAnsi="宋体"/>
          <w:color w:val="000000" w:themeColor="text1"/>
        </w:rPr>
        <w:t>9</w:t>
      </w:r>
      <w:r>
        <w:rPr>
          <w:rFonts w:ascii="宋体" w:eastAsia="宋体" w:hAnsi="宋体" w:hint="eastAsia"/>
          <w:color w:val="000000" w:themeColor="text1"/>
        </w:rPr>
        <w:t>月.</w:t>
      </w:r>
    </w:p>
    <w:p w14:paraId="5A1AA8E5"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[2]</w:t>
      </w:r>
      <w:hyperlink r:id="rId39" w:tgtFrame="_blank" w:history="1">
        <w:r>
          <w:rPr>
            <w:rFonts w:ascii="宋体" w:eastAsia="宋体" w:hAnsi="宋体"/>
            <w:color w:val="000000" w:themeColor="text1"/>
          </w:rPr>
          <w:t>杨义先</w:t>
        </w:r>
      </w:hyperlink>
      <w:r>
        <w:rPr>
          <w:rFonts w:ascii="宋体" w:eastAsia="宋体" w:hAnsi="宋体" w:hint="eastAsia"/>
          <w:color w:val="000000" w:themeColor="text1"/>
        </w:rPr>
        <w:t>、</w:t>
      </w:r>
      <w:hyperlink r:id="rId40" w:tgtFrame="_blank" w:history="1">
        <w:r>
          <w:rPr>
            <w:rFonts w:ascii="宋体" w:eastAsia="宋体" w:hAnsi="宋体"/>
            <w:color w:val="000000" w:themeColor="text1"/>
          </w:rPr>
          <w:t>钮心忻</w:t>
        </w:r>
      </w:hyperlink>
      <w:r>
        <w:rPr>
          <w:rFonts w:ascii="宋体" w:eastAsia="宋体" w:hAnsi="宋体"/>
          <w:color w:val="000000" w:themeColor="text1"/>
        </w:rPr>
        <w:t xml:space="preserve">. </w:t>
      </w:r>
      <w:r>
        <w:rPr>
          <w:rFonts w:ascii="宋体" w:eastAsia="宋体" w:hAnsi="宋体" w:hint="eastAsia"/>
          <w:color w:val="000000" w:themeColor="text1"/>
        </w:rPr>
        <w:t>安全简史</w:t>
      </w:r>
      <w:r>
        <w:rPr>
          <w:rFonts w:ascii="宋体" w:eastAsia="宋体" w:hAnsi="宋体"/>
          <w:color w:val="000000" w:themeColor="text1"/>
        </w:rPr>
        <w:t xml:space="preserve">. </w:t>
      </w:r>
      <w:hyperlink r:id="rId41" w:tgtFrame="_blank" w:history="1">
        <w:r>
          <w:rPr>
            <w:rFonts w:ascii="宋体" w:eastAsia="宋体" w:hAnsi="宋体"/>
            <w:color w:val="000000" w:themeColor="text1"/>
          </w:rPr>
          <w:t>机械工业出版社</w:t>
        </w:r>
      </w:hyperlink>
      <w:r>
        <w:rPr>
          <w:rFonts w:ascii="宋体" w:eastAsia="宋体" w:hAnsi="宋体"/>
          <w:color w:val="000000" w:themeColor="text1"/>
        </w:rPr>
        <w:t>. 2017</w:t>
      </w:r>
      <w:r>
        <w:rPr>
          <w:rFonts w:ascii="宋体" w:eastAsia="宋体" w:hAnsi="宋体" w:hint="eastAsia"/>
          <w:color w:val="000000" w:themeColor="text1"/>
        </w:rPr>
        <w:t>年</w:t>
      </w:r>
      <w:r>
        <w:rPr>
          <w:rFonts w:ascii="宋体" w:eastAsia="宋体" w:hAnsi="宋体"/>
          <w:color w:val="000000" w:themeColor="text1"/>
        </w:rPr>
        <w:t>03</w:t>
      </w:r>
      <w:r>
        <w:rPr>
          <w:rFonts w:ascii="宋体" w:eastAsia="宋体" w:hAnsi="宋体" w:hint="eastAsia"/>
          <w:color w:val="000000" w:themeColor="text1"/>
        </w:rPr>
        <w:t>月.</w:t>
      </w:r>
    </w:p>
    <w:p w14:paraId="4BCE2E03"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 xml:space="preserve">[3][美] </w:t>
      </w:r>
      <w:hyperlink r:id="rId42" w:tgtFrame="_blank" w:history="1">
        <w:r>
          <w:rPr>
            <w:rFonts w:ascii="宋体" w:eastAsia="宋体" w:hAnsi="宋体"/>
            <w:color w:val="000000" w:themeColor="text1"/>
          </w:rPr>
          <w:t>F.</w:t>
        </w:r>
        <w:proofErr w:type="gramStart"/>
        <w:r>
          <w:rPr>
            <w:rFonts w:ascii="宋体" w:eastAsia="宋体" w:hAnsi="宋体"/>
            <w:color w:val="000000" w:themeColor="text1"/>
          </w:rPr>
          <w:t>G.Major</w:t>
        </w:r>
        <w:proofErr w:type="gramEnd"/>
      </w:hyperlink>
      <w:r>
        <w:rPr>
          <w:rFonts w:ascii="宋体" w:eastAsia="宋体" w:hAnsi="宋体" w:hint="eastAsia"/>
          <w:color w:val="000000" w:themeColor="text1"/>
        </w:rPr>
        <w:t>.</w:t>
      </w:r>
      <w:r>
        <w:rPr>
          <w:rFonts w:ascii="宋体" w:eastAsia="宋体" w:hAnsi="宋体"/>
          <w:color w:val="000000" w:themeColor="text1"/>
        </w:rPr>
        <w:t xml:space="preserve"> 现代导航的演进——量子技术的兴起</w:t>
      </w:r>
      <w:r>
        <w:rPr>
          <w:rFonts w:ascii="宋体" w:eastAsia="宋体" w:hAnsi="宋体" w:hint="eastAsia"/>
          <w:color w:val="000000" w:themeColor="text1"/>
        </w:rPr>
        <w:t>.</w:t>
      </w:r>
      <w:r>
        <w:rPr>
          <w:rFonts w:ascii="宋体" w:eastAsia="宋体" w:hAnsi="宋体"/>
          <w:color w:val="000000" w:themeColor="text1"/>
        </w:rPr>
        <w:t xml:space="preserve"> </w:t>
      </w:r>
      <w:hyperlink r:id="rId43" w:tgtFrame="_blank" w:history="1">
        <w:r>
          <w:rPr>
            <w:rFonts w:ascii="宋体" w:eastAsia="宋体" w:hAnsi="宋体"/>
            <w:color w:val="000000" w:themeColor="text1"/>
          </w:rPr>
          <w:t>国防工业出版社</w:t>
        </w:r>
      </w:hyperlink>
      <w:r>
        <w:rPr>
          <w:rFonts w:ascii="宋体" w:eastAsia="宋体" w:hAnsi="宋体"/>
          <w:color w:val="000000" w:themeColor="text1"/>
        </w:rPr>
        <w:t>. 2018年06月</w:t>
      </w:r>
      <w:r>
        <w:rPr>
          <w:rFonts w:ascii="宋体" w:eastAsia="宋体" w:hAnsi="宋体" w:hint="eastAsia"/>
          <w:color w:val="000000" w:themeColor="text1"/>
        </w:rPr>
        <w:t>.</w:t>
      </w:r>
      <w:r>
        <w:rPr>
          <w:rFonts w:ascii="宋体" w:eastAsia="宋体" w:hAnsi="宋体"/>
          <w:color w:val="000000" w:themeColor="text1"/>
        </w:rPr>
        <w:t> </w:t>
      </w:r>
    </w:p>
    <w:p w14:paraId="3FC7F43E"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[4]</w:t>
      </w:r>
      <w:hyperlink r:id="rId44" w:tgtFrame="_blank" w:history="1">
        <w:r>
          <w:rPr>
            <w:rFonts w:ascii="宋体" w:eastAsia="宋体" w:hAnsi="宋体"/>
            <w:color w:val="000000" w:themeColor="text1"/>
          </w:rPr>
          <w:t>陈晖</w:t>
        </w:r>
      </w:hyperlink>
      <w:r>
        <w:rPr>
          <w:rFonts w:ascii="宋体" w:eastAsia="宋体" w:hAnsi="宋体" w:hint="eastAsia"/>
          <w:color w:val="000000" w:themeColor="text1"/>
        </w:rPr>
        <w:t>.</w:t>
      </w:r>
      <w:r>
        <w:rPr>
          <w:rFonts w:ascii="宋体" w:eastAsia="宋体" w:hAnsi="宋体"/>
          <w:color w:val="000000" w:themeColor="text1"/>
        </w:rPr>
        <w:t xml:space="preserve"> 密码前沿技术--从量子不可精确克隆到DNA完美复制</w:t>
      </w:r>
      <w:r>
        <w:rPr>
          <w:rFonts w:ascii="宋体" w:eastAsia="宋体" w:hAnsi="宋体" w:hint="eastAsia"/>
          <w:color w:val="000000" w:themeColor="text1"/>
        </w:rPr>
        <w:t>.</w:t>
      </w:r>
      <w:r>
        <w:rPr>
          <w:rFonts w:ascii="宋体" w:eastAsia="宋体" w:hAnsi="宋体"/>
          <w:color w:val="000000" w:themeColor="text1"/>
        </w:rPr>
        <w:t xml:space="preserve"> </w:t>
      </w:r>
      <w:hyperlink r:id="rId45" w:tgtFrame="_blank" w:history="1">
        <w:r>
          <w:rPr>
            <w:rFonts w:ascii="宋体" w:eastAsia="宋体" w:hAnsi="宋体"/>
            <w:color w:val="000000" w:themeColor="text1"/>
          </w:rPr>
          <w:t>国防工业出版社</w:t>
        </w:r>
      </w:hyperlink>
      <w:r>
        <w:rPr>
          <w:rFonts w:ascii="宋体" w:eastAsia="宋体" w:hAnsi="宋体"/>
          <w:color w:val="000000" w:themeColor="text1"/>
        </w:rPr>
        <w:t>. 2015</w:t>
      </w:r>
      <w:r>
        <w:rPr>
          <w:rFonts w:ascii="宋体" w:eastAsia="宋体" w:hAnsi="宋体" w:hint="eastAsia"/>
          <w:color w:val="000000" w:themeColor="text1"/>
        </w:rPr>
        <w:t>年</w:t>
      </w:r>
      <w:r>
        <w:rPr>
          <w:rFonts w:ascii="宋体" w:eastAsia="宋体" w:hAnsi="宋体"/>
          <w:color w:val="000000" w:themeColor="text1"/>
        </w:rPr>
        <w:t>06</w:t>
      </w:r>
      <w:r>
        <w:rPr>
          <w:rFonts w:ascii="宋体" w:eastAsia="宋体" w:hAnsi="宋体" w:hint="eastAsia"/>
          <w:color w:val="000000" w:themeColor="text1"/>
        </w:rPr>
        <w:t>月.</w:t>
      </w:r>
    </w:p>
    <w:p w14:paraId="74F1CF7A"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[5]</w:t>
      </w:r>
      <w:hyperlink r:id="rId46" w:tgtFrame="_blank" w:history="1">
        <w:r>
          <w:rPr>
            <w:rFonts w:ascii="宋体" w:eastAsia="宋体" w:hAnsi="宋体"/>
            <w:color w:val="000000" w:themeColor="text1"/>
          </w:rPr>
          <w:t>华为区块链技术开发团队</w:t>
        </w:r>
      </w:hyperlink>
      <w:r>
        <w:rPr>
          <w:rFonts w:ascii="宋体" w:eastAsia="宋体" w:hAnsi="宋体" w:hint="eastAsia"/>
          <w:color w:val="000000" w:themeColor="text1"/>
        </w:rPr>
        <w:t>.</w:t>
      </w:r>
      <w:r>
        <w:rPr>
          <w:rFonts w:ascii="宋体" w:eastAsia="宋体" w:hAnsi="宋体"/>
          <w:color w:val="000000" w:themeColor="text1"/>
        </w:rPr>
        <w:t xml:space="preserve"> 区块链技术及应用</w:t>
      </w:r>
      <w:r>
        <w:rPr>
          <w:rFonts w:ascii="宋体" w:eastAsia="宋体" w:hAnsi="宋体" w:hint="eastAsia"/>
          <w:color w:val="000000" w:themeColor="text1"/>
        </w:rPr>
        <w:t>.</w:t>
      </w:r>
      <w:r>
        <w:rPr>
          <w:rFonts w:ascii="宋体" w:eastAsia="宋体" w:hAnsi="宋体"/>
          <w:color w:val="000000" w:themeColor="text1"/>
        </w:rPr>
        <w:t xml:space="preserve"> </w:t>
      </w:r>
      <w:hyperlink r:id="rId47" w:tgtFrame="_blank" w:history="1">
        <w:r>
          <w:rPr>
            <w:rFonts w:ascii="宋体" w:eastAsia="宋体" w:hAnsi="宋体"/>
            <w:color w:val="000000" w:themeColor="text1"/>
          </w:rPr>
          <w:t>清华大学出版社</w:t>
        </w:r>
      </w:hyperlink>
      <w:r>
        <w:rPr>
          <w:rFonts w:ascii="宋体" w:eastAsia="宋体" w:hAnsi="宋体"/>
          <w:color w:val="000000" w:themeColor="text1"/>
        </w:rPr>
        <w:t>. 2019</w:t>
      </w:r>
      <w:r>
        <w:rPr>
          <w:rFonts w:ascii="宋体" w:eastAsia="宋体" w:hAnsi="宋体" w:hint="eastAsia"/>
          <w:color w:val="000000" w:themeColor="text1"/>
        </w:rPr>
        <w:t>年</w:t>
      </w:r>
      <w:r>
        <w:rPr>
          <w:rFonts w:ascii="宋体" w:eastAsia="宋体" w:hAnsi="宋体"/>
          <w:color w:val="000000" w:themeColor="text1"/>
        </w:rPr>
        <w:t>03</w:t>
      </w:r>
      <w:r>
        <w:rPr>
          <w:rFonts w:ascii="宋体" w:eastAsia="宋体" w:hAnsi="宋体" w:hint="eastAsia"/>
          <w:color w:val="000000" w:themeColor="text1"/>
        </w:rPr>
        <w:t>月.</w:t>
      </w:r>
    </w:p>
    <w:p w14:paraId="7BB17D2B"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[6]</w:t>
      </w:r>
      <w:hyperlink r:id="rId48" w:tgtFrame="_blank" w:history="1">
        <w:proofErr w:type="gramStart"/>
        <w:r>
          <w:rPr>
            <w:rFonts w:ascii="宋体" w:eastAsia="宋体" w:hAnsi="宋体"/>
            <w:color w:val="000000" w:themeColor="text1"/>
          </w:rPr>
          <w:t>黄连金</w:t>
        </w:r>
        <w:proofErr w:type="gramEnd"/>
      </w:hyperlink>
      <w:r>
        <w:rPr>
          <w:rFonts w:ascii="宋体" w:eastAsia="宋体" w:hAnsi="宋体" w:hint="eastAsia"/>
          <w:color w:val="000000" w:themeColor="text1"/>
        </w:rPr>
        <w:t>、</w:t>
      </w:r>
      <w:hyperlink r:id="rId49" w:tgtFrame="_blank" w:history="1">
        <w:r>
          <w:rPr>
            <w:rFonts w:ascii="宋体" w:eastAsia="宋体" w:hAnsi="宋体"/>
            <w:color w:val="000000" w:themeColor="text1"/>
          </w:rPr>
          <w:t>吴思进</w:t>
        </w:r>
      </w:hyperlink>
      <w:r>
        <w:rPr>
          <w:rFonts w:ascii="宋体" w:eastAsia="宋体" w:hAnsi="宋体" w:hint="eastAsia"/>
          <w:color w:val="000000" w:themeColor="text1"/>
        </w:rPr>
        <w:t>、</w:t>
      </w:r>
      <w:hyperlink r:id="rId50" w:tgtFrame="_blank" w:history="1">
        <w:proofErr w:type="gramStart"/>
        <w:r>
          <w:rPr>
            <w:rFonts w:ascii="宋体" w:eastAsia="宋体" w:hAnsi="宋体"/>
            <w:color w:val="000000" w:themeColor="text1"/>
          </w:rPr>
          <w:t>曹锋</w:t>
        </w:r>
        <w:proofErr w:type="gramEnd"/>
      </w:hyperlink>
      <w:r>
        <w:rPr>
          <w:rFonts w:ascii="宋体" w:eastAsia="宋体" w:hAnsi="宋体" w:hint="eastAsia"/>
          <w:color w:val="000000" w:themeColor="text1"/>
        </w:rPr>
        <w:t>、</w:t>
      </w:r>
      <w:hyperlink r:id="rId51" w:tgtFrame="_blank" w:history="1">
        <w:r>
          <w:rPr>
            <w:rFonts w:ascii="宋体" w:eastAsia="宋体" w:hAnsi="宋体"/>
            <w:color w:val="000000" w:themeColor="text1"/>
          </w:rPr>
          <w:t>季宙栋</w:t>
        </w:r>
      </w:hyperlink>
      <w:r>
        <w:rPr>
          <w:rFonts w:ascii="宋体" w:eastAsia="宋体" w:hAnsi="宋体"/>
          <w:color w:val="000000" w:themeColor="text1"/>
        </w:rPr>
        <w:t>等</w:t>
      </w:r>
      <w:r>
        <w:rPr>
          <w:rFonts w:ascii="宋体" w:eastAsia="宋体" w:hAnsi="宋体" w:hint="eastAsia"/>
          <w:color w:val="000000" w:themeColor="text1"/>
        </w:rPr>
        <w:t>.</w:t>
      </w:r>
      <w:r>
        <w:rPr>
          <w:rFonts w:ascii="宋体" w:eastAsia="宋体" w:hAnsi="宋体"/>
          <w:color w:val="000000" w:themeColor="text1"/>
        </w:rPr>
        <w:t xml:space="preserve"> 区块链安全技术指南</w:t>
      </w:r>
      <w:r>
        <w:rPr>
          <w:rFonts w:ascii="宋体" w:eastAsia="宋体" w:hAnsi="宋体" w:hint="eastAsia"/>
          <w:color w:val="000000" w:themeColor="text1"/>
        </w:rPr>
        <w:t>.</w:t>
      </w:r>
      <w:r>
        <w:rPr>
          <w:rFonts w:ascii="宋体" w:eastAsia="宋体" w:hAnsi="宋体"/>
          <w:color w:val="000000" w:themeColor="text1"/>
        </w:rPr>
        <w:t xml:space="preserve"> </w:t>
      </w:r>
      <w:hyperlink r:id="rId52" w:tgtFrame="_blank" w:history="1">
        <w:r>
          <w:rPr>
            <w:rFonts w:ascii="宋体" w:eastAsia="宋体" w:hAnsi="宋体"/>
            <w:color w:val="000000" w:themeColor="text1"/>
          </w:rPr>
          <w:t>机械工业出版社</w:t>
        </w:r>
      </w:hyperlink>
      <w:r>
        <w:rPr>
          <w:rFonts w:ascii="宋体" w:eastAsia="宋体" w:hAnsi="宋体"/>
          <w:color w:val="000000" w:themeColor="text1"/>
        </w:rPr>
        <w:t>. 2018年05月</w:t>
      </w:r>
      <w:r>
        <w:rPr>
          <w:rFonts w:ascii="宋体" w:eastAsia="宋体" w:hAnsi="宋体" w:hint="eastAsia"/>
          <w:color w:val="000000" w:themeColor="text1"/>
        </w:rPr>
        <w:t>.</w:t>
      </w:r>
    </w:p>
    <w:p w14:paraId="631BD294"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[7]</w:t>
      </w:r>
      <w:hyperlink r:id="rId53" w:tgtFrame="_blank" w:history="1">
        <w:r>
          <w:rPr>
            <w:rFonts w:ascii="宋体" w:eastAsia="宋体" w:hAnsi="宋体"/>
            <w:color w:val="000000" w:themeColor="text1"/>
          </w:rPr>
          <w:t>杨东晓</w:t>
        </w:r>
      </w:hyperlink>
      <w:r>
        <w:rPr>
          <w:rFonts w:ascii="宋体" w:eastAsia="宋体" w:hAnsi="宋体"/>
          <w:color w:val="000000" w:themeColor="text1"/>
        </w:rPr>
        <w:t>、</w:t>
      </w:r>
      <w:hyperlink r:id="rId54" w:tgtFrame="_blank" w:history="1">
        <w:r>
          <w:rPr>
            <w:rFonts w:ascii="宋体" w:eastAsia="宋体" w:hAnsi="宋体"/>
            <w:color w:val="000000" w:themeColor="text1"/>
          </w:rPr>
          <w:t>张锋</w:t>
        </w:r>
      </w:hyperlink>
      <w:r>
        <w:rPr>
          <w:rFonts w:ascii="宋体" w:eastAsia="宋体" w:hAnsi="宋体"/>
          <w:color w:val="000000" w:themeColor="text1"/>
        </w:rPr>
        <w:t>、</w:t>
      </w:r>
      <w:hyperlink r:id="rId55" w:tgtFrame="_blank" w:history="1">
        <w:r>
          <w:rPr>
            <w:rFonts w:ascii="宋体" w:eastAsia="宋体" w:hAnsi="宋体"/>
            <w:color w:val="000000" w:themeColor="text1"/>
          </w:rPr>
          <w:t>陈</w:t>
        </w:r>
        <w:proofErr w:type="gramStart"/>
        <w:r>
          <w:rPr>
            <w:rFonts w:ascii="宋体" w:eastAsia="宋体" w:hAnsi="宋体"/>
            <w:color w:val="000000" w:themeColor="text1"/>
          </w:rPr>
          <w:t>世</w:t>
        </w:r>
        <w:proofErr w:type="gramEnd"/>
        <w:r>
          <w:rPr>
            <w:rFonts w:ascii="宋体" w:eastAsia="宋体" w:hAnsi="宋体"/>
            <w:color w:val="000000" w:themeColor="text1"/>
          </w:rPr>
          <w:t>优</w:t>
        </w:r>
      </w:hyperlink>
      <w:r>
        <w:rPr>
          <w:rFonts w:ascii="宋体" w:eastAsia="宋体" w:hAnsi="宋体" w:hint="eastAsia"/>
          <w:color w:val="000000" w:themeColor="text1"/>
        </w:rPr>
        <w:t>.</w:t>
      </w:r>
      <w:r>
        <w:rPr>
          <w:rFonts w:ascii="宋体" w:eastAsia="宋体" w:hAnsi="宋体"/>
          <w:color w:val="000000" w:themeColor="text1"/>
        </w:rPr>
        <w:t xml:space="preserve"> </w:t>
      </w:r>
      <w:proofErr w:type="gramStart"/>
      <w:r>
        <w:rPr>
          <w:rFonts w:ascii="宋体" w:eastAsia="宋体" w:hAnsi="宋体"/>
          <w:color w:val="000000" w:themeColor="text1"/>
        </w:rPr>
        <w:t>云计算及云安全</w:t>
      </w:r>
      <w:proofErr w:type="gramEnd"/>
      <w:r>
        <w:rPr>
          <w:rFonts w:ascii="宋体" w:eastAsia="宋体" w:hAnsi="宋体" w:hint="eastAsia"/>
          <w:color w:val="000000" w:themeColor="text1"/>
        </w:rPr>
        <w:t>.</w:t>
      </w:r>
      <w:r>
        <w:rPr>
          <w:rFonts w:ascii="宋体" w:eastAsia="宋体" w:hAnsi="宋体"/>
          <w:color w:val="000000" w:themeColor="text1"/>
        </w:rPr>
        <w:t xml:space="preserve"> </w:t>
      </w:r>
      <w:hyperlink r:id="rId56" w:tgtFrame="_blank" w:history="1">
        <w:r>
          <w:rPr>
            <w:rFonts w:ascii="宋体" w:eastAsia="宋体" w:hAnsi="宋体"/>
            <w:color w:val="000000" w:themeColor="text1"/>
          </w:rPr>
          <w:t>清华大学出版社</w:t>
        </w:r>
      </w:hyperlink>
      <w:r>
        <w:rPr>
          <w:rFonts w:ascii="宋体" w:eastAsia="宋体" w:hAnsi="宋体"/>
          <w:color w:val="000000" w:themeColor="text1"/>
        </w:rPr>
        <w:t>. 2020年05月 </w:t>
      </w:r>
      <w:r>
        <w:rPr>
          <w:rFonts w:ascii="宋体" w:eastAsia="宋体" w:hAnsi="宋体" w:hint="eastAsia"/>
          <w:color w:val="000000" w:themeColor="text1"/>
        </w:rPr>
        <w:t>.</w:t>
      </w:r>
    </w:p>
    <w:p w14:paraId="3D6A70A0"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 xml:space="preserve">[8][美] </w:t>
      </w:r>
      <w:hyperlink r:id="rId57" w:tgtFrame="_blank" w:history="1">
        <w:r>
          <w:rPr>
            <w:rFonts w:ascii="宋体" w:eastAsia="宋体" w:hAnsi="宋体"/>
            <w:color w:val="000000" w:themeColor="text1"/>
          </w:rPr>
          <w:t>布</w:t>
        </w:r>
        <w:proofErr w:type="gramStart"/>
        <w:r>
          <w:rPr>
            <w:rFonts w:ascii="宋体" w:eastAsia="宋体" w:hAnsi="宋体"/>
            <w:color w:val="000000" w:themeColor="text1"/>
          </w:rPr>
          <w:t>莱</w:t>
        </w:r>
        <w:proofErr w:type="gramEnd"/>
        <w:r>
          <w:rPr>
            <w:rFonts w:ascii="宋体" w:eastAsia="宋体" w:hAnsi="宋体"/>
            <w:color w:val="000000" w:themeColor="text1"/>
          </w:rPr>
          <w:t>恩</w:t>
        </w:r>
      </w:hyperlink>
      <w:r>
        <w:rPr>
          <w:rFonts w:ascii="宋体" w:eastAsia="宋体" w:hAnsi="宋体"/>
          <w:color w:val="000000" w:themeColor="text1"/>
        </w:rPr>
        <w:t>.</w:t>
      </w:r>
      <w:hyperlink r:id="rId58" w:tgtFrame="_blank" w:history="1">
        <w:r>
          <w:rPr>
            <w:rFonts w:ascii="宋体" w:eastAsia="宋体" w:hAnsi="宋体"/>
            <w:color w:val="000000" w:themeColor="text1"/>
          </w:rPr>
          <w:t>罗素</w:t>
        </w:r>
      </w:hyperlink>
      <w:r>
        <w:rPr>
          <w:rFonts w:ascii="宋体" w:eastAsia="宋体" w:hAnsi="宋体"/>
          <w:color w:val="000000" w:themeColor="text1"/>
        </w:rPr>
        <w:t>（</w:t>
      </w:r>
      <w:hyperlink r:id="rId59" w:tgtFrame="_blank" w:history="1">
        <w:r>
          <w:rPr>
            <w:rFonts w:ascii="宋体" w:eastAsia="宋体" w:hAnsi="宋体"/>
            <w:color w:val="000000" w:themeColor="text1"/>
          </w:rPr>
          <w:t>Brian</w:t>
        </w:r>
      </w:hyperlink>
      <w:r>
        <w:rPr>
          <w:rFonts w:ascii="宋体" w:eastAsia="宋体" w:hAnsi="宋体"/>
          <w:color w:val="000000" w:themeColor="text1"/>
        </w:rPr>
        <w:t xml:space="preserve"> </w:t>
      </w:r>
      <w:hyperlink r:id="rId60" w:tgtFrame="_blank" w:history="1">
        <w:r>
          <w:rPr>
            <w:rFonts w:ascii="宋体" w:eastAsia="宋体" w:hAnsi="宋体"/>
            <w:color w:val="000000" w:themeColor="text1"/>
          </w:rPr>
          <w:t>Russell</w:t>
        </w:r>
      </w:hyperlink>
      <w:r>
        <w:rPr>
          <w:rFonts w:ascii="宋体" w:eastAsia="宋体" w:hAnsi="宋体"/>
          <w:color w:val="000000" w:themeColor="text1"/>
        </w:rPr>
        <w:t>）</w:t>
      </w:r>
      <w:r>
        <w:rPr>
          <w:rFonts w:ascii="宋体" w:eastAsia="宋体" w:hAnsi="宋体" w:hint="eastAsia"/>
          <w:color w:val="000000" w:themeColor="text1"/>
        </w:rPr>
        <w:t>、</w:t>
      </w:r>
      <w:r>
        <w:rPr>
          <w:rFonts w:ascii="宋体" w:eastAsia="宋体" w:hAnsi="宋体"/>
          <w:color w:val="000000" w:themeColor="text1"/>
        </w:rPr>
        <w:t xml:space="preserve"> </w:t>
      </w:r>
      <w:hyperlink r:id="rId61" w:tgtFrame="_blank" w:history="1">
        <w:r>
          <w:rPr>
            <w:rFonts w:ascii="宋体" w:eastAsia="宋体" w:hAnsi="宋体"/>
            <w:color w:val="000000" w:themeColor="text1"/>
          </w:rPr>
          <w:t>德鲁</w:t>
        </w:r>
      </w:hyperlink>
      <w:r>
        <w:rPr>
          <w:rFonts w:ascii="宋体" w:eastAsia="宋体" w:hAnsi="宋体"/>
          <w:color w:val="000000" w:themeColor="text1"/>
        </w:rPr>
        <w:t>.</w:t>
      </w:r>
      <w:proofErr w:type="gramStart"/>
      <w:r>
        <w:rPr>
          <w:rFonts w:ascii="宋体" w:eastAsia="宋体" w:hAnsi="宋体"/>
          <w:color w:val="000000" w:themeColor="text1"/>
        </w:rPr>
        <w:t>范</w:t>
      </w:r>
      <w:proofErr w:type="gramEnd"/>
      <w:r>
        <w:rPr>
          <w:rFonts w:ascii="宋体" w:eastAsia="宋体" w:hAnsi="宋体"/>
          <w:color w:val="000000" w:themeColor="text1"/>
        </w:rPr>
        <w:t>.</w:t>
      </w:r>
      <w:hyperlink r:id="rId62" w:tgtFrame="_blank" w:history="1">
        <w:r>
          <w:rPr>
            <w:rFonts w:ascii="宋体" w:eastAsia="宋体" w:hAnsi="宋体"/>
            <w:color w:val="000000" w:themeColor="text1"/>
          </w:rPr>
          <w:t>杜伦</w:t>
        </w:r>
      </w:hyperlink>
      <w:r>
        <w:rPr>
          <w:rFonts w:ascii="宋体" w:eastAsia="宋体" w:hAnsi="宋体"/>
          <w:color w:val="000000" w:themeColor="text1"/>
        </w:rPr>
        <w:t>（</w:t>
      </w:r>
      <w:hyperlink r:id="rId63" w:tgtFrame="_blank" w:history="1">
        <w:r>
          <w:rPr>
            <w:rFonts w:ascii="宋体" w:eastAsia="宋体" w:hAnsi="宋体"/>
            <w:color w:val="000000" w:themeColor="text1"/>
          </w:rPr>
          <w:t>Drew</w:t>
        </w:r>
      </w:hyperlink>
      <w:r>
        <w:rPr>
          <w:rFonts w:ascii="宋体" w:eastAsia="宋体" w:hAnsi="宋体"/>
          <w:color w:val="000000" w:themeColor="text1"/>
        </w:rPr>
        <w:t xml:space="preserve"> Van D</w:t>
      </w:r>
      <w:r>
        <w:rPr>
          <w:rFonts w:ascii="宋体" w:eastAsia="宋体" w:hAnsi="宋体" w:hint="eastAsia"/>
          <w:color w:val="000000" w:themeColor="text1"/>
        </w:rPr>
        <w:t>）.</w:t>
      </w:r>
      <w:r>
        <w:rPr>
          <w:rFonts w:ascii="宋体" w:eastAsia="宋体" w:hAnsi="宋体"/>
          <w:color w:val="000000" w:themeColor="text1"/>
        </w:rPr>
        <w:t xml:space="preserve"> 物联网安全</w:t>
      </w:r>
      <w:r>
        <w:rPr>
          <w:rFonts w:ascii="宋体" w:eastAsia="宋体" w:hAnsi="宋体" w:hint="eastAsia"/>
          <w:color w:val="000000" w:themeColor="text1"/>
        </w:rPr>
        <w:t>.</w:t>
      </w:r>
      <w:r>
        <w:rPr>
          <w:rFonts w:ascii="宋体" w:eastAsia="宋体" w:hAnsi="宋体"/>
          <w:color w:val="000000" w:themeColor="text1"/>
        </w:rPr>
        <w:t xml:space="preserve"> </w:t>
      </w:r>
      <w:hyperlink r:id="rId64" w:tgtFrame="_blank" w:history="1">
        <w:r>
          <w:rPr>
            <w:rFonts w:ascii="宋体" w:eastAsia="宋体" w:hAnsi="宋体"/>
            <w:color w:val="000000" w:themeColor="text1"/>
          </w:rPr>
          <w:t>机械工业出版社</w:t>
        </w:r>
      </w:hyperlink>
      <w:r>
        <w:rPr>
          <w:rFonts w:ascii="宋体" w:eastAsia="宋体" w:hAnsi="宋体"/>
          <w:color w:val="000000" w:themeColor="text1"/>
        </w:rPr>
        <w:t>. 2020年04月.</w:t>
      </w:r>
    </w:p>
    <w:p w14:paraId="376F8371"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[9]</w:t>
      </w:r>
      <w:hyperlink r:id="rId65" w:tgtFrame="_blank" w:history="1">
        <w:proofErr w:type="gramStart"/>
        <w:r>
          <w:rPr>
            <w:rFonts w:ascii="宋体" w:eastAsia="宋体" w:hAnsi="宋体"/>
            <w:color w:val="000000" w:themeColor="text1"/>
          </w:rPr>
          <w:t>牛少彰</w:t>
        </w:r>
        <w:proofErr w:type="gramEnd"/>
      </w:hyperlink>
      <w:r>
        <w:rPr>
          <w:rFonts w:ascii="宋体" w:eastAsia="宋体" w:hAnsi="宋体"/>
          <w:color w:val="000000" w:themeColor="text1"/>
        </w:rPr>
        <w:t>. 移动互联网安全</w:t>
      </w:r>
      <w:r>
        <w:rPr>
          <w:rFonts w:ascii="宋体" w:eastAsia="宋体" w:hAnsi="宋体" w:hint="eastAsia"/>
          <w:color w:val="000000" w:themeColor="text1"/>
        </w:rPr>
        <w:t>.</w:t>
      </w:r>
      <w:r>
        <w:rPr>
          <w:rFonts w:ascii="宋体" w:eastAsia="宋体" w:hAnsi="宋体"/>
          <w:color w:val="000000" w:themeColor="text1"/>
        </w:rPr>
        <w:t xml:space="preserve"> </w:t>
      </w:r>
      <w:hyperlink r:id="rId66" w:tgtFrame="_blank" w:history="1">
        <w:r>
          <w:rPr>
            <w:rFonts w:ascii="宋体" w:eastAsia="宋体" w:hAnsi="宋体"/>
            <w:color w:val="000000" w:themeColor="text1"/>
          </w:rPr>
          <w:t>机械工业出版社</w:t>
        </w:r>
      </w:hyperlink>
      <w:r>
        <w:rPr>
          <w:rFonts w:ascii="宋体" w:eastAsia="宋体" w:hAnsi="宋体"/>
          <w:color w:val="000000" w:themeColor="text1"/>
        </w:rPr>
        <w:t>. 2020年05月</w:t>
      </w:r>
      <w:r>
        <w:rPr>
          <w:rFonts w:ascii="宋体" w:eastAsia="宋体" w:hAnsi="宋体" w:hint="eastAsia"/>
          <w:color w:val="000000" w:themeColor="text1"/>
        </w:rPr>
        <w:t>.</w:t>
      </w:r>
    </w:p>
    <w:p w14:paraId="4C124D4F"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[10]</w:t>
      </w:r>
      <w:hyperlink r:id="rId67" w:tgtFrame="_blank" w:history="1">
        <w:r>
          <w:rPr>
            <w:rFonts w:ascii="宋体" w:eastAsia="宋体" w:hAnsi="宋体"/>
            <w:color w:val="000000" w:themeColor="text1"/>
          </w:rPr>
          <w:t>石瑞生</w:t>
        </w:r>
      </w:hyperlink>
      <w:r>
        <w:rPr>
          <w:rFonts w:ascii="宋体" w:eastAsia="宋体" w:hAnsi="宋体"/>
          <w:color w:val="000000" w:themeColor="text1"/>
        </w:rPr>
        <w:t>. 大数据安全与隐私保护</w:t>
      </w:r>
      <w:r>
        <w:rPr>
          <w:rFonts w:ascii="宋体" w:eastAsia="宋体" w:hAnsi="宋体" w:hint="eastAsia"/>
          <w:color w:val="000000" w:themeColor="text1"/>
        </w:rPr>
        <w:t>.</w:t>
      </w:r>
      <w:r>
        <w:rPr>
          <w:rFonts w:ascii="宋体" w:eastAsia="宋体" w:hAnsi="宋体"/>
          <w:color w:val="000000" w:themeColor="text1"/>
        </w:rPr>
        <w:t xml:space="preserve"> </w:t>
      </w:r>
      <w:hyperlink r:id="rId68" w:tgtFrame="_blank" w:history="1">
        <w:r>
          <w:rPr>
            <w:rFonts w:ascii="宋体" w:eastAsia="宋体" w:hAnsi="宋体"/>
            <w:color w:val="000000" w:themeColor="text1"/>
          </w:rPr>
          <w:t>北京邮电大学出版社</w:t>
        </w:r>
        <w:r>
          <w:rPr>
            <w:rFonts w:ascii="宋体" w:eastAsia="宋体" w:hAnsi="宋体" w:hint="eastAsia"/>
            <w:color w:val="000000" w:themeColor="text1"/>
          </w:rPr>
          <w:t>.</w:t>
        </w:r>
      </w:hyperlink>
      <w:r>
        <w:rPr>
          <w:rFonts w:ascii="宋体" w:eastAsia="宋体" w:hAnsi="宋体"/>
          <w:color w:val="000000" w:themeColor="text1"/>
        </w:rPr>
        <w:t xml:space="preserve"> 2019年05月.</w:t>
      </w:r>
    </w:p>
    <w:p w14:paraId="752C9F92" w14:textId="77777777" w:rsidR="003A5921" w:rsidRDefault="00000000">
      <w:pPr>
        <w:spacing w:line="300" w:lineRule="auto"/>
        <w:rPr>
          <w:rFonts w:ascii="宋体" w:eastAsia="宋体" w:hAnsi="宋体"/>
          <w:color w:val="000000" w:themeColor="text1"/>
        </w:rPr>
      </w:pPr>
      <w:r>
        <w:rPr>
          <w:rFonts w:ascii="宋体" w:eastAsia="宋体" w:hAnsi="宋体"/>
          <w:color w:val="000000" w:themeColor="text1"/>
        </w:rPr>
        <w:t>[11]</w:t>
      </w:r>
      <w:hyperlink r:id="rId69" w:tgtFrame="_blank" w:history="1">
        <w:r>
          <w:rPr>
            <w:rFonts w:ascii="宋体" w:eastAsia="宋体" w:hAnsi="宋体"/>
            <w:color w:val="000000" w:themeColor="text1"/>
          </w:rPr>
          <w:t>范渊</w:t>
        </w:r>
      </w:hyperlink>
      <w:r>
        <w:rPr>
          <w:rFonts w:ascii="宋体" w:eastAsia="宋体" w:hAnsi="宋体"/>
          <w:color w:val="000000" w:themeColor="text1"/>
        </w:rPr>
        <w:t>. 智慧城市与信息安全(第2版). 电子工业出版社. 2016</w:t>
      </w:r>
      <w:r>
        <w:rPr>
          <w:rFonts w:ascii="宋体" w:eastAsia="宋体" w:hAnsi="宋体" w:hint="eastAsia"/>
          <w:color w:val="000000" w:themeColor="text1"/>
        </w:rPr>
        <w:t>年</w:t>
      </w:r>
      <w:r>
        <w:rPr>
          <w:rFonts w:ascii="宋体" w:eastAsia="宋体" w:hAnsi="宋体"/>
          <w:color w:val="000000" w:themeColor="text1"/>
        </w:rPr>
        <w:t>09</w:t>
      </w:r>
      <w:r>
        <w:rPr>
          <w:rFonts w:ascii="宋体" w:eastAsia="宋体" w:hAnsi="宋体" w:hint="eastAsia"/>
          <w:color w:val="000000" w:themeColor="text1"/>
        </w:rPr>
        <w:t>月.</w:t>
      </w:r>
    </w:p>
    <w:p w14:paraId="4BF29601" w14:textId="77777777" w:rsidR="003A5921" w:rsidRDefault="003A5921">
      <w:pPr>
        <w:spacing w:line="300" w:lineRule="auto"/>
        <w:rPr>
          <w:rFonts w:ascii="宋体" w:eastAsia="宋体" w:hAnsi="宋体"/>
          <w:color w:val="000000" w:themeColor="text1"/>
        </w:rPr>
      </w:pPr>
    </w:p>
    <w:p w14:paraId="347188D8" w14:textId="77777777" w:rsidR="003A5921" w:rsidRDefault="003A5921">
      <w:pPr>
        <w:spacing w:line="300" w:lineRule="auto"/>
        <w:rPr>
          <w:rFonts w:ascii="宋体" w:eastAsia="宋体" w:hAnsi="宋体"/>
          <w:color w:val="000000" w:themeColor="text1"/>
        </w:rPr>
      </w:pPr>
    </w:p>
    <w:p w14:paraId="029B9034" w14:textId="77777777" w:rsidR="003A5921" w:rsidRDefault="00000000">
      <w:pPr>
        <w:pStyle w:val="ae"/>
        <w:spacing w:line="300" w:lineRule="auto"/>
        <w:rPr>
          <w:color w:val="000000" w:themeColor="text1"/>
        </w:rPr>
      </w:pPr>
      <w:bookmarkStart w:id="106" w:name="_Toc81206430"/>
      <w:r>
        <w:rPr>
          <w:color w:val="000000" w:themeColor="text1"/>
        </w:rPr>
        <w:lastRenderedPageBreak/>
        <w:t xml:space="preserve">0007384 </w:t>
      </w:r>
      <w:r>
        <w:rPr>
          <w:rFonts w:hint="eastAsia"/>
          <w:color w:val="000000" w:themeColor="text1"/>
        </w:rPr>
        <w:t>认识实习</w:t>
      </w:r>
      <w:bookmarkEnd w:id="106"/>
    </w:p>
    <w:p w14:paraId="24F7C42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rPr>
        <w:t>0007384</w:t>
      </w:r>
    </w:p>
    <w:p w14:paraId="502DCF6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认识实习</w:t>
      </w:r>
    </w:p>
    <w:p w14:paraId="087AD08E" w14:textId="77777777" w:rsidR="003A5921" w:rsidRDefault="00000000">
      <w:pPr>
        <w:pStyle w:val="a5"/>
        <w:spacing w:line="300" w:lineRule="auto"/>
        <w:rPr>
          <w:rFonts w:ascii="Times New Roman" w:hAnsi="Times New Roman"/>
          <w:color w:val="000000" w:themeColor="text1"/>
        </w:rPr>
      </w:pPr>
      <w:r>
        <w:rPr>
          <w:rFonts w:hAnsi="宋体"/>
          <w:b/>
          <w:color w:val="000000" w:themeColor="text1"/>
          <w:szCs w:val="21"/>
        </w:rPr>
        <w:t>英文名称：</w:t>
      </w:r>
      <w:r>
        <w:rPr>
          <w:rFonts w:ascii="Times New Roman" w:hAnsi="Times New Roman"/>
          <w:color w:val="000000" w:themeColor="text1"/>
        </w:rPr>
        <w:t>Cognitive Practice</w:t>
      </w:r>
    </w:p>
    <w:p w14:paraId="6A9F9028"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Fonts w:hAnsi="宋体" w:hint="eastAsia"/>
          <w:color w:val="000000" w:themeColor="text1"/>
          <w:szCs w:val="21"/>
        </w:rPr>
        <w:t>自主课程</w:t>
      </w:r>
    </w:p>
    <w:p w14:paraId="066A2DB2"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rPr>
        <w:t xml:space="preserve"> </w:t>
      </w:r>
      <w:r>
        <w:rPr>
          <w:rFonts w:ascii="Times New Roman" w:hAnsi="Times New Roman"/>
          <w:color w:val="000000" w:themeColor="text1"/>
        </w:rPr>
        <w:t xml:space="preserve">1.0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color w:val="000000" w:themeColor="text1"/>
        </w:rPr>
        <w:t>16</w:t>
      </w:r>
    </w:p>
    <w:p w14:paraId="3267AD01"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信息安全（实验班）本科生</w:t>
      </w:r>
    </w:p>
    <w:p w14:paraId="4E64C0B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p>
    <w:p w14:paraId="0A417BD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color w:val="000000" w:themeColor="text1"/>
          <w:szCs w:val="21"/>
        </w:rPr>
        <w:t xml:space="preserve"> </w:t>
      </w:r>
      <w:r>
        <w:rPr>
          <w:rFonts w:hAnsi="宋体" w:hint="eastAsia"/>
          <w:color w:val="000000" w:themeColor="text1"/>
          <w:szCs w:val="21"/>
        </w:rPr>
        <w:t>平时成绩+报告</w:t>
      </w:r>
    </w:p>
    <w:p w14:paraId="0D393875"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6737A74F" w14:textId="77777777" w:rsidR="003A5921" w:rsidRDefault="00000000">
      <w:pPr>
        <w:spacing w:line="300" w:lineRule="auto"/>
        <w:ind w:firstLineChars="202" w:firstLine="424"/>
        <w:rPr>
          <w:rFonts w:ascii="宋体" w:eastAsia="宋体" w:hAnsi="宋体"/>
          <w:color w:val="000000" w:themeColor="text1"/>
          <w:szCs w:val="21"/>
        </w:rPr>
      </w:pPr>
      <w:r>
        <w:rPr>
          <w:rFonts w:ascii="宋体" w:eastAsia="宋体" w:hAnsi="宋体" w:hint="eastAsia"/>
          <w:color w:val="000000" w:themeColor="text1"/>
          <w:szCs w:val="21"/>
        </w:rPr>
        <w:t>认识实习</w:t>
      </w:r>
      <w:r>
        <w:rPr>
          <w:rFonts w:ascii="宋体" w:eastAsia="宋体" w:hAnsi="宋体"/>
          <w:color w:val="000000" w:themeColor="text1"/>
          <w:szCs w:val="21"/>
        </w:rPr>
        <w:t>是</w:t>
      </w:r>
      <w:r>
        <w:rPr>
          <w:rFonts w:ascii="宋体" w:eastAsia="宋体" w:hAnsi="宋体" w:hint="eastAsia"/>
          <w:color w:val="000000" w:themeColor="text1"/>
          <w:szCs w:val="21"/>
        </w:rPr>
        <w:t>信息</w:t>
      </w:r>
      <w:r>
        <w:rPr>
          <w:rFonts w:ascii="宋体" w:eastAsia="宋体" w:hAnsi="宋体"/>
          <w:color w:val="000000" w:themeColor="text1"/>
          <w:szCs w:val="21"/>
        </w:rPr>
        <w:t>学</w:t>
      </w:r>
      <w:r>
        <w:rPr>
          <w:rFonts w:ascii="宋体" w:eastAsia="宋体" w:hAnsi="宋体" w:hint="eastAsia"/>
          <w:color w:val="000000" w:themeColor="text1"/>
          <w:szCs w:val="21"/>
        </w:rPr>
        <w:t>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w:t>
      </w:r>
      <w:r>
        <w:rPr>
          <w:rFonts w:ascii="宋体" w:eastAsia="宋体" w:hAnsi="宋体" w:hint="eastAsia"/>
          <w:color w:val="000000" w:themeColor="text1"/>
          <w:szCs w:val="21"/>
        </w:rPr>
        <w:t>自主课程</w:t>
      </w:r>
      <w:r>
        <w:rPr>
          <w:rFonts w:ascii="宋体" w:eastAsia="宋体" w:hAnsi="宋体"/>
          <w:color w:val="000000" w:themeColor="text1"/>
          <w:szCs w:val="21"/>
        </w:rPr>
        <w:t>类型。</w:t>
      </w:r>
      <w:r>
        <w:rPr>
          <w:rFonts w:ascii="宋体" w:eastAsia="宋体" w:hAnsi="宋体" w:hint="eastAsia"/>
          <w:color w:val="000000" w:themeColor="text1"/>
          <w:szCs w:val="21"/>
        </w:rPr>
        <w:t>本课程主要通过参观学习、交流和讲座，使学生对专业相关的实际工作环境和技术发展趋势前沿有深入了解，增加对于专业未来发展和自身未来发展的认识。认识实习旨在通过参观与专业相关的企业、校际交流、与领域专家进行讲座等方式提高学生对专业的认知度，使学生了解在相关领域的实际工作中与大学专业学习内容的关系、相关领域的发展趋势和前沿，以及学生未来就业情况。</w:t>
      </w:r>
    </w:p>
    <w:p w14:paraId="5D1A747D"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5AF3C3BD" w14:textId="77777777" w:rsidR="003A5921" w:rsidRDefault="003A5921">
      <w:pPr>
        <w:pStyle w:val="a5"/>
        <w:spacing w:line="300" w:lineRule="auto"/>
        <w:rPr>
          <w:rFonts w:hAnsi="宋体"/>
          <w:b/>
          <w:color w:val="000000" w:themeColor="text1"/>
          <w:szCs w:val="21"/>
        </w:rPr>
      </w:pPr>
    </w:p>
    <w:p w14:paraId="54A90BD1"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743728D0" w14:textId="77777777" w:rsidR="003A5921" w:rsidRDefault="00000000">
      <w:pPr>
        <w:pStyle w:val="ae"/>
        <w:spacing w:line="300" w:lineRule="auto"/>
        <w:rPr>
          <w:rFonts w:ascii="宋体" w:hAnsi="宋体"/>
          <w:color w:val="000000" w:themeColor="text1"/>
        </w:rPr>
      </w:pPr>
      <w:bookmarkStart w:id="107" w:name="_Toc81206432"/>
      <w:r>
        <w:rPr>
          <w:color w:val="000000" w:themeColor="text1"/>
        </w:rPr>
        <w:lastRenderedPageBreak/>
        <w:t>0008163</w:t>
      </w:r>
      <w:r>
        <w:rPr>
          <w:rFonts w:ascii="宋体" w:hAnsi="宋体"/>
          <w:color w:val="000000" w:themeColor="text1"/>
        </w:rPr>
        <w:t xml:space="preserve"> </w:t>
      </w:r>
      <w:r>
        <w:rPr>
          <w:rFonts w:ascii="宋体" w:hAnsi="宋体" w:hint="eastAsia"/>
          <w:color w:val="000000" w:themeColor="text1"/>
        </w:rPr>
        <w:t>汇编语言程序设计</w:t>
      </w:r>
      <w:bookmarkEnd w:id="107"/>
    </w:p>
    <w:p w14:paraId="0325B63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0008163</w:t>
      </w:r>
    </w:p>
    <w:p w14:paraId="58CD139B"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汇编语言程序设计</w:t>
      </w:r>
    </w:p>
    <w:p w14:paraId="4E760C2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Assembly Language Programming</w:t>
      </w:r>
    </w:p>
    <w:p w14:paraId="21BD4C20"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课程类型</w:t>
      </w:r>
      <w:r>
        <w:rPr>
          <w:rFonts w:hAnsi="宋体"/>
          <w:b/>
          <w:color w:val="000000" w:themeColor="text1"/>
          <w:szCs w:val="21"/>
        </w:rPr>
        <w:t>：</w:t>
      </w:r>
      <w:bookmarkStart w:id="108" w:name="_Hlk79761553"/>
      <w:r>
        <w:rPr>
          <w:rFonts w:hAnsi="宋体" w:hint="eastAsia"/>
          <w:color w:val="000000" w:themeColor="text1"/>
          <w:szCs w:val="21"/>
        </w:rPr>
        <w:t>专业选修课、自主课程</w:t>
      </w:r>
      <w:bookmarkEnd w:id="108"/>
    </w:p>
    <w:p w14:paraId="761E292F"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hint="eastAsia"/>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32</w:t>
      </w:r>
    </w:p>
    <w:p w14:paraId="7E1EEDCD" w14:textId="77777777" w:rsidR="003A5921" w:rsidRDefault="00000000">
      <w:pPr>
        <w:pStyle w:val="a5"/>
        <w:spacing w:line="300" w:lineRule="auto"/>
        <w:rPr>
          <w:rFonts w:hAnsi="宋体"/>
          <w:color w:val="000000" w:themeColor="text1"/>
          <w:szCs w:val="21"/>
        </w:rPr>
      </w:pPr>
      <w:bookmarkStart w:id="109" w:name="_Hlk79761535"/>
      <w:r>
        <w:rPr>
          <w:rFonts w:hAnsi="宋体" w:hint="eastAsia"/>
          <w:b/>
          <w:color w:val="000000" w:themeColor="text1"/>
          <w:szCs w:val="21"/>
        </w:rPr>
        <w:t>面向</w:t>
      </w:r>
      <w:r>
        <w:rPr>
          <w:rFonts w:hAnsi="宋体"/>
          <w:b/>
          <w:color w:val="000000" w:themeColor="text1"/>
          <w:szCs w:val="21"/>
        </w:rPr>
        <w:t>对象：</w:t>
      </w:r>
      <w:r>
        <w:rPr>
          <w:rFonts w:hAnsi="宋体" w:hint="eastAsia"/>
          <w:color w:val="000000" w:themeColor="text1"/>
          <w:szCs w:val="21"/>
        </w:rPr>
        <w:t>计算机科学与技术（实验班）专业、信息安全（实验班）专业、物联网工程专业、计算机科学与技术专业本科生</w:t>
      </w:r>
    </w:p>
    <w:bookmarkEnd w:id="109"/>
    <w:p w14:paraId="0395C9E3"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计算机组成原理</w:t>
      </w:r>
    </w:p>
    <w:p w14:paraId="246EB90C"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color w:val="000000" w:themeColor="text1"/>
          <w:szCs w:val="21"/>
        </w:rPr>
        <w:t xml:space="preserve"> </w:t>
      </w:r>
      <w:r>
        <w:rPr>
          <w:rFonts w:hAnsi="宋体" w:hint="eastAsia"/>
          <w:color w:val="000000" w:themeColor="text1"/>
          <w:szCs w:val="21"/>
        </w:rPr>
        <w:t>平时成绩+闭卷考试</w:t>
      </w:r>
    </w:p>
    <w:p w14:paraId="46BDC1F3"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78C650C7" w14:textId="77777777" w:rsidR="003A5921" w:rsidRDefault="00000000">
      <w:pPr>
        <w:spacing w:line="300" w:lineRule="auto"/>
        <w:ind w:firstLine="420"/>
        <w:rPr>
          <w:rFonts w:ascii="宋体" w:eastAsia="宋体" w:hAnsi="宋体"/>
          <w:color w:val="000000" w:themeColor="text1"/>
        </w:rPr>
      </w:pPr>
      <w:r>
        <w:rPr>
          <w:rFonts w:ascii="宋体" w:eastAsia="宋体" w:hAnsi="宋体" w:hint="eastAsia"/>
          <w:color w:val="000000" w:themeColor="text1"/>
          <w:kern w:val="0"/>
        </w:rPr>
        <w:t>本课程是为计算机类本科生开设的一门</w:t>
      </w:r>
      <w:r>
        <w:rPr>
          <w:rFonts w:ascii="宋体" w:eastAsia="宋体" w:hAnsi="宋体" w:hint="eastAsia"/>
          <w:color w:val="000000" w:themeColor="text1"/>
        </w:rPr>
        <w:t>专业选修课</w:t>
      </w:r>
      <w:r>
        <w:rPr>
          <w:rFonts w:ascii="宋体" w:eastAsia="宋体" w:hAnsi="宋体" w:hint="eastAsia"/>
          <w:color w:val="000000" w:themeColor="text1"/>
          <w:kern w:val="0"/>
        </w:rPr>
        <w:t>。通过本课程的学习，对汇编语言程序设计方法包括</w:t>
      </w:r>
      <w:r>
        <w:rPr>
          <w:rFonts w:ascii="宋体" w:eastAsia="宋体" w:hAnsi="宋体" w:hint="eastAsia"/>
          <w:color w:val="000000" w:themeColor="text1"/>
        </w:rPr>
        <w:t>汇编语言格式、汇编语言伪指令、宏指令、汇编语言分支、循环、子程序编程设计方法、汇编语言程序开发及调试方法等有较全面的把握，对计算机系统理论包括CPU架构、指令调度方法、存储器管理、基本输入输出处理等有较本质且直观的认识。在汇编语言程序设计过程中，学生还能增加对高级程序设计语言实现方式的理解，包括变量的组织、地址的访问、循环与分支在机器指令中的处理、调用函数时参数的传递等。</w:t>
      </w:r>
      <w:r>
        <w:rPr>
          <w:rFonts w:ascii="宋体" w:eastAsia="宋体" w:hAnsi="宋体" w:hint="eastAsia"/>
          <w:color w:val="000000" w:themeColor="text1"/>
          <w:kern w:val="0"/>
        </w:rPr>
        <w:t>学生在掌握汇编语言指令系统的功能、格式及寻址方式等基本概念的基础上，利用汇编语言进行程序设计，为后续的计算机接口技术等相关课程的学习提供扎实的基础。</w:t>
      </w:r>
    </w:p>
    <w:p w14:paraId="6B15E9C3"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42B5C744" w14:textId="77777777" w:rsidR="003A5921" w:rsidRDefault="00000000">
      <w:pPr>
        <w:pStyle w:val="a5"/>
        <w:spacing w:line="300" w:lineRule="auto"/>
        <w:rPr>
          <w:rFonts w:hAnsi="宋体"/>
          <w:color w:val="000000" w:themeColor="text1"/>
          <w:szCs w:val="21"/>
        </w:rPr>
      </w:pPr>
      <w:r>
        <w:rPr>
          <w:rFonts w:hAnsi="宋体" w:hint="eastAsia"/>
          <w:color w:val="000000" w:themeColor="text1"/>
          <w:szCs w:val="21"/>
        </w:rPr>
        <w:t>[1]</w:t>
      </w:r>
      <w:r>
        <w:rPr>
          <w:rFonts w:hAnsi="宋体" w:hint="eastAsia"/>
          <w:color w:val="000000" w:themeColor="text1"/>
          <w:szCs w:val="21"/>
        </w:rPr>
        <w:tab/>
        <w:t>易小琳、朱文军、鲁鹏程、方娟、毛国君.计算机组成原理与汇编语言.北京：清华大学</w:t>
      </w:r>
    </w:p>
    <w:p w14:paraId="52AA450F" w14:textId="77777777" w:rsidR="003A5921" w:rsidRDefault="00000000">
      <w:pPr>
        <w:pStyle w:val="a5"/>
        <w:spacing w:line="300" w:lineRule="auto"/>
        <w:rPr>
          <w:rFonts w:hAnsi="宋体"/>
          <w:color w:val="000000" w:themeColor="text1"/>
          <w:szCs w:val="21"/>
        </w:rPr>
      </w:pPr>
      <w:r>
        <w:rPr>
          <w:rFonts w:hAnsi="宋体" w:hint="eastAsia"/>
          <w:color w:val="000000" w:themeColor="text1"/>
          <w:szCs w:val="21"/>
        </w:rPr>
        <w:tab/>
        <w:t>出版社，2009年</w:t>
      </w:r>
    </w:p>
    <w:p w14:paraId="6928239E" w14:textId="77777777" w:rsidR="003A5921" w:rsidRDefault="00000000">
      <w:pPr>
        <w:pStyle w:val="a5"/>
        <w:spacing w:line="300" w:lineRule="auto"/>
        <w:rPr>
          <w:rFonts w:hAnsi="宋体"/>
          <w:color w:val="000000" w:themeColor="text1"/>
          <w:szCs w:val="21"/>
        </w:rPr>
      </w:pPr>
      <w:r>
        <w:rPr>
          <w:rFonts w:hAnsi="宋体" w:hint="eastAsia"/>
          <w:color w:val="000000" w:themeColor="text1"/>
          <w:szCs w:val="21"/>
        </w:rPr>
        <w:t>[2]</w:t>
      </w:r>
      <w:r>
        <w:rPr>
          <w:rFonts w:hAnsi="宋体" w:hint="eastAsia"/>
          <w:color w:val="000000" w:themeColor="text1"/>
          <w:szCs w:val="21"/>
        </w:rPr>
        <w:tab/>
        <w:t>沈美明、温冬婵. IBM-PC汇编语言程序设计（第二版）. 北京：清华大学出版社，2001</w:t>
      </w:r>
    </w:p>
    <w:p w14:paraId="43EB5611" w14:textId="77777777" w:rsidR="003A5921" w:rsidRDefault="00000000">
      <w:pPr>
        <w:pStyle w:val="a5"/>
        <w:spacing w:line="300" w:lineRule="auto"/>
        <w:rPr>
          <w:rFonts w:hAnsi="宋体"/>
          <w:color w:val="000000" w:themeColor="text1"/>
          <w:szCs w:val="21"/>
        </w:rPr>
      </w:pPr>
      <w:r>
        <w:rPr>
          <w:rFonts w:hAnsi="宋体" w:hint="eastAsia"/>
          <w:color w:val="000000" w:themeColor="text1"/>
          <w:szCs w:val="21"/>
        </w:rPr>
        <w:tab/>
        <w:t>年</w:t>
      </w:r>
    </w:p>
    <w:p w14:paraId="365192B5" w14:textId="77777777" w:rsidR="003A5921" w:rsidRDefault="00000000">
      <w:pPr>
        <w:pStyle w:val="a5"/>
        <w:spacing w:line="300" w:lineRule="auto"/>
        <w:rPr>
          <w:rFonts w:hAnsi="宋体"/>
          <w:color w:val="000000" w:themeColor="text1"/>
          <w:szCs w:val="21"/>
        </w:rPr>
      </w:pPr>
      <w:r>
        <w:rPr>
          <w:rFonts w:hAnsi="宋体" w:hint="eastAsia"/>
          <w:color w:val="000000" w:themeColor="text1"/>
          <w:szCs w:val="21"/>
        </w:rPr>
        <w:t>[3]</w:t>
      </w:r>
      <w:r>
        <w:rPr>
          <w:rFonts w:hAnsi="宋体" w:hint="eastAsia"/>
          <w:color w:val="000000" w:themeColor="text1"/>
          <w:szCs w:val="21"/>
        </w:rPr>
        <w:tab/>
      </w:r>
      <w:proofErr w:type="gramStart"/>
      <w:r>
        <w:rPr>
          <w:rFonts w:hAnsi="宋体" w:hint="eastAsia"/>
          <w:color w:val="000000" w:themeColor="text1"/>
          <w:szCs w:val="21"/>
        </w:rPr>
        <w:t>卜艳萍</w:t>
      </w:r>
      <w:proofErr w:type="gramEnd"/>
      <w:r>
        <w:rPr>
          <w:rFonts w:hAnsi="宋体" w:hint="eastAsia"/>
          <w:color w:val="000000" w:themeColor="text1"/>
          <w:szCs w:val="21"/>
        </w:rPr>
        <w:t>、周伟.汇编语言程序设计教程（第二版）.北京：清华大学出版社，2007年</w:t>
      </w:r>
    </w:p>
    <w:p w14:paraId="7275FCFF" w14:textId="77777777" w:rsidR="003A5921" w:rsidRDefault="00000000">
      <w:pPr>
        <w:pStyle w:val="a5"/>
        <w:spacing w:line="300" w:lineRule="auto"/>
        <w:rPr>
          <w:rFonts w:hAnsi="宋体"/>
          <w:b/>
          <w:color w:val="000000" w:themeColor="text1"/>
          <w:szCs w:val="21"/>
        </w:rPr>
      </w:pPr>
      <w:r>
        <w:rPr>
          <w:rFonts w:hAnsi="宋体" w:hint="eastAsia"/>
          <w:color w:val="000000" w:themeColor="text1"/>
          <w:szCs w:val="21"/>
        </w:rPr>
        <w:t>[4]</w:t>
      </w:r>
      <w:r>
        <w:rPr>
          <w:rFonts w:hAnsi="宋体" w:hint="eastAsia"/>
          <w:color w:val="000000" w:themeColor="text1"/>
          <w:szCs w:val="21"/>
        </w:rPr>
        <w:tab/>
        <w:t>李国安、李敏.汇编语言编程技术. 郑州：郑州大学出版社，2007年</w:t>
      </w:r>
    </w:p>
    <w:p w14:paraId="3377BB46"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135830FE" w14:textId="77777777" w:rsidR="003A5921" w:rsidRDefault="00000000">
      <w:pPr>
        <w:pStyle w:val="ae"/>
        <w:spacing w:line="300" w:lineRule="auto"/>
        <w:rPr>
          <w:color w:val="000000" w:themeColor="text1"/>
        </w:rPr>
      </w:pPr>
      <w:bookmarkStart w:id="110" w:name="_Toc81206434"/>
      <w:r>
        <w:rPr>
          <w:rFonts w:hint="eastAsia"/>
          <w:color w:val="000000" w:themeColor="text1"/>
        </w:rPr>
        <w:lastRenderedPageBreak/>
        <w:t>0</w:t>
      </w:r>
      <w:r>
        <w:rPr>
          <w:color w:val="000000" w:themeColor="text1"/>
        </w:rPr>
        <w:t xml:space="preserve">010122 </w:t>
      </w:r>
      <w:r>
        <w:rPr>
          <w:rFonts w:hint="eastAsia"/>
          <w:color w:val="000000" w:themeColor="text1"/>
        </w:rPr>
        <w:t>密码应用</w:t>
      </w:r>
      <w:bookmarkEnd w:id="110"/>
    </w:p>
    <w:p w14:paraId="395C3B7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0010122</w:t>
      </w:r>
    </w:p>
    <w:p w14:paraId="2262311A" w14:textId="77777777" w:rsidR="003A5921" w:rsidRDefault="00000000">
      <w:pPr>
        <w:pStyle w:val="a5"/>
        <w:spacing w:line="300" w:lineRule="auto"/>
        <w:rPr>
          <w:rFonts w:hAnsi="宋体"/>
          <w:b/>
          <w:color w:val="000000" w:themeColor="text1"/>
          <w:szCs w:val="21"/>
        </w:rPr>
      </w:pPr>
      <w:r>
        <w:rPr>
          <w:rFonts w:hAnsi="宋体"/>
          <w:b/>
          <w:color w:val="000000" w:themeColor="text1"/>
          <w:szCs w:val="21"/>
        </w:rPr>
        <w:t>课程名称</w:t>
      </w:r>
      <w:r>
        <w:rPr>
          <w:rFonts w:hAnsi="宋体"/>
          <w:color w:val="000000" w:themeColor="text1"/>
          <w:szCs w:val="21"/>
        </w:rPr>
        <w:t>：</w:t>
      </w:r>
      <w:r>
        <w:rPr>
          <w:rFonts w:hAnsi="宋体" w:hint="eastAsia"/>
          <w:color w:val="000000" w:themeColor="text1"/>
          <w:szCs w:val="21"/>
        </w:rPr>
        <w:t>密码应用</w:t>
      </w:r>
    </w:p>
    <w:p w14:paraId="2C02895D"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bCs/>
          <w:color w:val="000000" w:themeColor="text1"/>
          <w:szCs w:val="21"/>
        </w:rPr>
        <w:t>Cryptographic Applications</w:t>
      </w:r>
    </w:p>
    <w:p w14:paraId="785C833B"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课程类型</w:t>
      </w:r>
      <w:r>
        <w:rPr>
          <w:rFonts w:hAnsi="宋体"/>
          <w:b/>
          <w:color w:val="000000" w:themeColor="text1"/>
          <w:szCs w:val="21"/>
        </w:rPr>
        <w:t>：</w:t>
      </w:r>
      <w:r>
        <w:rPr>
          <w:rStyle w:val="af1"/>
          <w:rFonts w:hAnsi="宋体" w:hint="eastAsia"/>
          <w:color w:val="000000" w:themeColor="text1"/>
        </w:rPr>
        <w:t>自主课程</w:t>
      </w:r>
    </w:p>
    <w:p w14:paraId="1023757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hAnsi="宋体" w:hint="eastAsia"/>
          <w:color w:val="000000" w:themeColor="text1"/>
          <w:szCs w:val="21"/>
        </w:rPr>
        <w:t xml:space="preserve"> </w:t>
      </w:r>
      <w:r>
        <w:rPr>
          <w:rFonts w:ascii="Times New Roman" w:hAnsi="Times New Roman"/>
          <w:color w:val="000000" w:themeColor="text1"/>
          <w:szCs w:val="21"/>
        </w:rPr>
        <w:t>2.0</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hAnsi="宋体" w:hint="eastAsia"/>
          <w:color w:val="000000" w:themeColor="text1"/>
          <w:szCs w:val="21"/>
        </w:rPr>
        <w:t>32</w:t>
      </w:r>
    </w:p>
    <w:p w14:paraId="3B5DC945"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Style w:val="af1"/>
          <w:rFonts w:hAnsi="宋体" w:hint="eastAsia"/>
          <w:color w:val="000000" w:themeColor="text1"/>
        </w:rPr>
        <w:t>信息安全（实验班）专业本科生</w:t>
      </w:r>
    </w:p>
    <w:p w14:paraId="17FF25A6"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密码学Ⅰ</w:t>
      </w:r>
    </w:p>
    <w:p w14:paraId="32541305"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hint="eastAsia"/>
          <w:color w:val="000000" w:themeColor="text1"/>
          <w:szCs w:val="21"/>
        </w:rPr>
        <w:t>平时成绩+考试</w:t>
      </w:r>
    </w:p>
    <w:p w14:paraId="5E6A65C1" w14:textId="77777777" w:rsidR="003A5921" w:rsidRDefault="00000000">
      <w:pPr>
        <w:pStyle w:val="a5"/>
        <w:spacing w:line="300" w:lineRule="auto"/>
        <w:rPr>
          <w:rFonts w:hAnsi="宋体"/>
          <w:color w:val="000000" w:themeColor="text1"/>
          <w:szCs w:val="21"/>
        </w:rPr>
      </w:pPr>
      <w:r>
        <w:rPr>
          <w:rFonts w:hAnsi="宋体"/>
          <w:b/>
          <w:color w:val="000000" w:themeColor="text1"/>
        </w:rPr>
        <w:t>课程简介：</w:t>
      </w:r>
    </w:p>
    <w:p w14:paraId="32CE8D22" w14:textId="77777777" w:rsidR="003A5921" w:rsidRDefault="00000000">
      <w:pPr>
        <w:pStyle w:val="a5"/>
        <w:spacing w:line="300" w:lineRule="auto"/>
        <w:ind w:firstLine="420"/>
        <w:rPr>
          <w:rFonts w:hAnsi="宋体"/>
          <w:b/>
          <w:color w:val="000000" w:themeColor="text1"/>
        </w:rPr>
      </w:pPr>
      <w:r>
        <w:rPr>
          <w:rFonts w:hAnsi="宋体" w:hint="eastAsia"/>
          <w:color w:val="000000" w:themeColor="text1"/>
        </w:rPr>
        <w:t>密码应用是信息学部计算机学院为信息安全专业本科生开设的</w:t>
      </w:r>
      <w:r>
        <w:rPr>
          <w:rStyle w:val="af1"/>
          <w:rFonts w:hAnsi="宋体" w:hint="eastAsia"/>
          <w:color w:val="000000" w:themeColor="text1"/>
        </w:rPr>
        <w:t>自主课程</w:t>
      </w:r>
      <w:r>
        <w:rPr>
          <w:rFonts w:hAnsi="宋体" w:hint="eastAsia"/>
          <w:color w:val="000000" w:themeColor="text1"/>
        </w:rPr>
        <w:t>。本课程的任务是以工程技术为主线，在讲述面向特定应用的密码协议基本原理的同时，注重密码算法的应用，通过精选贴近生活以及新应用的密码学典型应用案例，使学生了解国内外密码算法的应用现状，增强学生对密码应用的现实感和信息安全的紧迫性，强化信息安全意识，培养学生密码学工程实践能力。本课程从密码的基本概念和技术、特殊数字签名技术、密钥管理、电子现金与电子支付系统、安全电子选举系统、安全多方计算等密码技术及密码法等方面讲述如何解决密码学工程问题。</w:t>
      </w:r>
    </w:p>
    <w:p w14:paraId="39091A08"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2D388617" w14:textId="77777777" w:rsidR="003A5921" w:rsidRDefault="00000000">
      <w:pPr>
        <w:spacing w:line="300" w:lineRule="auto"/>
        <w:ind w:left="934" w:hangingChars="445" w:hanging="934"/>
        <w:rPr>
          <w:rStyle w:val="af1"/>
          <w:rFonts w:ascii="宋体" w:hAnsi="宋体"/>
          <w:color w:val="000000" w:themeColor="text1"/>
        </w:rPr>
      </w:pPr>
      <w:r>
        <w:rPr>
          <w:rStyle w:val="af1"/>
          <w:rFonts w:ascii="宋体" w:hAnsi="宋体" w:hint="eastAsia"/>
          <w:color w:val="000000" w:themeColor="text1"/>
        </w:rPr>
        <w:t xml:space="preserve">[1] </w:t>
      </w:r>
      <w:hyperlink r:id="rId70" w:tgtFrame="_blank" w:history="1">
        <w:r>
          <w:rPr>
            <w:rStyle w:val="af1"/>
            <w:rFonts w:ascii="宋体" w:hAnsi="宋体" w:hint="eastAsia"/>
            <w:color w:val="000000" w:themeColor="text1"/>
            <w:szCs w:val="21"/>
          </w:rPr>
          <w:t>胡向东</w:t>
        </w:r>
      </w:hyperlink>
      <w:r>
        <w:rPr>
          <w:rStyle w:val="af1"/>
          <w:rFonts w:ascii="宋体" w:hAnsi="宋体" w:hint="eastAsia"/>
          <w:color w:val="000000" w:themeColor="text1"/>
          <w:szCs w:val="21"/>
        </w:rPr>
        <w:t>，</w:t>
      </w:r>
      <w:hyperlink r:id="rId71" w:tgtFrame="_blank" w:history="1">
        <w:proofErr w:type="gramStart"/>
        <w:r>
          <w:rPr>
            <w:rStyle w:val="af1"/>
            <w:rFonts w:ascii="宋体" w:hAnsi="宋体" w:hint="eastAsia"/>
            <w:color w:val="000000" w:themeColor="text1"/>
            <w:szCs w:val="21"/>
          </w:rPr>
          <w:t>魏琴芳</w:t>
        </w:r>
        <w:proofErr w:type="gramEnd"/>
      </w:hyperlink>
      <w:r>
        <w:rPr>
          <w:rStyle w:val="af1"/>
          <w:rFonts w:ascii="宋体" w:hAnsi="宋体" w:hint="eastAsia"/>
          <w:color w:val="000000" w:themeColor="text1"/>
          <w:szCs w:val="21"/>
        </w:rPr>
        <w:t>，</w:t>
      </w:r>
      <w:hyperlink r:id="rId72" w:tgtFrame="_blank" w:history="1">
        <w:r>
          <w:rPr>
            <w:rStyle w:val="af1"/>
            <w:rFonts w:ascii="宋体" w:hAnsi="宋体" w:hint="eastAsia"/>
            <w:color w:val="000000" w:themeColor="text1"/>
            <w:szCs w:val="21"/>
          </w:rPr>
          <w:t>胡蓉</w:t>
        </w:r>
      </w:hyperlink>
      <w:r>
        <w:rPr>
          <w:rStyle w:val="af1"/>
          <w:rFonts w:ascii="宋体" w:hAnsi="宋体"/>
          <w:color w:val="000000" w:themeColor="text1"/>
          <w:szCs w:val="21"/>
        </w:rPr>
        <w:t> </w:t>
      </w:r>
      <w:r>
        <w:rPr>
          <w:rStyle w:val="af1"/>
          <w:rFonts w:ascii="宋体" w:hAnsi="宋体" w:hint="eastAsia"/>
          <w:color w:val="000000" w:themeColor="text1"/>
          <w:szCs w:val="21"/>
        </w:rPr>
        <w:t>著</w:t>
      </w:r>
      <w:r>
        <w:rPr>
          <w:rStyle w:val="af1"/>
          <w:rFonts w:ascii="宋体" w:hAnsi="宋体"/>
          <w:color w:val="000000" w:themeColor="text1"/>
        </w:rPr>
        <w:t>.</w:t>
      </w:r>
      <w:r>
        <w:rPr>
          <w:rStyle w:val="af1"/>
          <w:rFonts w:ascii="宋体" w:hAnsi="宋体" w:hint="eastAsia"/>
          <w:color w:val="000000" w:themeColor="text1"/>
        </w:rPr>
        <w:t xml:space="preserve"> 应用密码学（第4版）</w:t>
      </w:r>
      <w:r>
        <w:rPr>
          <w:rStyle w:val="af1"/>
          <w:rFonts w:ascii="宋体" w:hAnsi="宋体"/>
          <w:color w:val="000000" w:themeColor="text1"/>
        </w:rPr>
        <w:t>.</w:t>
      </w:r>
      <w:r>
        <w:rPr>
          <w:rStyle w:val="af1"/>
          <w:rFonts w:ascii="宋体" w:hAnsi="宋体" w:hint="eastAsia"/>
          <w:color w:val="000000" w:themeColor="text1"/>
        </w:rPr>
        <w:t xml:space="preserve"> 电子工业出版社，</w:t>
      </w:r>
      <w:r>
        <w:rPr>
          <w:rStyle w:val="af1"/>
          <w:rFonts w:ascii="宋体" w:hAnsi="宋体"/>
          <w:color w:val="000000" w:themeColor="text1"/>
          <w:szCs w:val="21"/>
        </w:rPr>
        <w:t>2019-05-01</w:t>
      </w:r>
    </w:p>
    <w:p w14:paraId="6C7CEA62" w14:textId="77777777" w:rsidR="003A5921" w:rsidRDefault="00000000">
      <w:pPr>
        <w:spacing w:line="300" w:lineRule="auto"/>
        <w:rPr>
          <w:rStyle w:val="af1"/>
          <w:rFonts w:ascii="宋体" w:hAnsi="宋体"/>
          <w:color w:val="000000" w:themeColor="text1"/>
        </w:rPr>
      </w:pPr>
      <w:r>
        <w:rPr>
          <w:rStyle w:val="af1"/>
          <w:rFonts w:ascii="宋体" w:hAnsi="宋体" w:hint="eastAsia"/>
          <w:color w:val="000000" w:themeColor="text1"/>
        </w:rPr>
        <w:t>[2]</w:t>
      </w:r>
      <w:r>
        <w:rPr>
          <w:rStyle w:val="af1"/>
          <w:rFonts w:ascii="宋体" w:hAnsi="宋体"/>
          <w:color w:val="000000" w:themeColor="text1"/>
        </w:rPr>
        <w:t xml:space="preserve"> [美] </w:t>
      </w:r>
      <w:hyperlink r:id="rId73" w:tgtFrame="_blank" w:history="1">
        <w:r>
          <w:rPr>
            <w:rStyle w:val="af1"/>
            <w:rFonts w:ascii="宋体" w:hAnsi="宋体"/>
            <w:color w:val="000000" w:themeColor="text1"/>
          </w:rPr>
          <w:t>理查德E. 布拉胡特</w:t>
        </w:r>
      </w:hyperlink>
      <w:r>
        <w:rPr>
          <w:rStyle w:val="af1"/>
          <w:rFonts w:ascii="宋体" w:hAnsi="宋体"/>
          <w:color w:val="000000" w:themeColor="text1"/>
        </w:rPr>
        <w:t>（</w:t>
      </w:r>
      <w:hyperlink r:id="rId74" w:tgtFrame="_blank" w:history="1">
        <w:r>
          <w:rPr>
            <w:rStyle w:val="af1"/>
            <w:rFonts w:ascii="宋体" w:hAnsi="宋体"/>
            <w:color w:val="000000" w:themeColor="text1"/>
          </w:rPr>
          <w:t>Richard E. Blahut</w:t>
        </w:r>
      </w:hyperlink>
      <w:r>
        <w:rPr>
          <w:rStyle w:val="af1"/>
          <w:rFonts w:ascii="宋体" w:hAnsi="宋体"/>
          <w:color w:val="000000" w:themeColor="text1"/>
        </w:rPr>
        <w:t>） 著，</w:t>
      </w:r>
      <w:hyperlink r:id="rId75" w:tgtFrame="_blank" w:history="1">
        <w:r>
          <w:rPr>
            <w:rStyle w:val="af1"/>
            <w:rFonts w:ascii="宋体" w:hAnsi="宋体"/>
            <w:color w:val="000000" w:themeColor="text1"/>
          </w:rPr>
          <w:t>黄玉划</w:t>
        </w:r>
      </w:hyperlink>
      <w:r>
        <w:rPr>
          <w:rStyle w:val="af1"/>
          <w:rFonts w:ascii="宋体" w:hAnsi="宋体"/>
          <w:color w:val="000000" w:themeColor="text1"/>
        </w:rPr>
        <w:t>，</w:t>
      </w:r>
      <w:hyperlink r:id="rId76" w:tgtFrame="_blank" w:history="1">
        <w:r>
          <w:rPr>
            <w:rStyle w:val="af1"/>
            <w:rFonts w:ascii="宋体" w:hAnsi="宋体"/>
            <w:color w:val="000000" w:themeColor="text1"/>
          </w:rPr>
          <w:t>薛明富</w:t>
        </w:r>
      </w:hyperlink>
      <w:r>
        <w:rPr>
          <w:rStyle w:val="af1"/>
          <w:rFonts w:ascii="宋体" w:hAnsi="宋体"/>
          <w:color w:val="000000" w:themeColor="text1"/>
        </w:rPr>
        <w:t>，</w:t>
      </w:r>
      <w:hyperlink r:id="rId77" w:tgtFrame="_blank" w:history="1">
        <w:r>
          <w:rPr>
            <w:rStyle w:val="af1"/>
            <w:rFonts w:ascii="宋体" w:hAnsi="宋体"/>
            <w:color w:val="000000" w:themeColor="text1"/>
          </w:rPr>
          <w:t>许娟</w:t>
        </w:r>
      </w:hyperlink>
      <w:r>
        <w:rPr>
          <w:rStyle w:val="af1"/>
          <w:rFonts w:ascii="宋体" w:hAnsi="宋体"/>
          <w:color w:val="000000" w:themeColor="text1"/>
        </w:rPr>
        <w:t> 译</w:t>
      </w:r>
      <w:r>
        <w:rPr>
          <w:rStyle w:val="af1"/>
          <w:rFonts w:ascii="宋体" w:hAnsi="宋体" w:hint="eastAsia"/>
          <w:color w:val="000000" w:themeColor="text1"/>
        </w:rPr>
        <w:t xml:space="preserve">. </w:t>
      </w:r>
      <w:r>
        <w:rPr>
          <w:rStyle w:val="af1"/>
          <w:rFonts w:ascii="宋体" w:hAnsi="宋体"/>
          <w:color w:val="000000" w:themeColor="text1"/>
        </w:rPr>
        <w:t>现代密码学及其应用</w:t>
      </w:r>
      <w:r>
        <w:rPr>
          <w:rStyle w:val="af1"/>
          <w:rFonts w:ascii="宋体" w:hAnsi="宋体" w:hint="eastAsia"/>
          <w:color w:val="000000" w:themeColor="text1"/>
        </w:rPr>
        <w:t xml:space="preserve">. </w:t>
      </w:r>
      <w:hyperlink r:id="rId78" w:tgtFrame="_blank" w:tooltip="机械工业出版社" w:history="1">
        <w:r>
          <w:rPr>
            <w:rStyle w:val="af1"/>
            <w:rFonts w:ascii="宋体" w:hAnsi="宋体"/>
            <w:color w:val="000000" w:themeColor="text1"/>
          </w:rPr>
          <w:t>机械工业出版社</w:t>
        </w:r>
      </w:hyperlink>
      <w:r>
        <w:rPr>
          <w:rStyle w:val="af1"/>
          <w:rFonts w:ascii="宋体" w:hAnsi="宋体" w:hint="eastAsia"/>
          <w:color w:val="000000" w:themeColor="text1"/>
        </w:rPr>
        <w:t>,</w:t>
      </w:r>
      <w:r>
        <w:rPr>
          <w:rStyle w:val="af1"/>
          <w:rFonts w:ascii="宋体" w:hAnsi="宋体"/>
          <w:color w:val="000000" w:themeColor="text1"/>
        </w:rPr>
        <w:t xml:space="preserve"> 2018-05-01</w:t>
      </w:r>
      <w:r>
        <w:rPr>
          <w:rStyle w:val="af1"/>
          <w:rFonts w:ascii="宋体" w:hAnsi="宋体" w:hint="eastAsia"/>
          <w:color w:val="000000" w:themeColor="text1"/>
        </w:rPr>
        <w:t xml:space="preserve"> </w:t>
      </w:r>
    </w:p>
    <w:p w14:paraId="0F389D21" w14:textId="77777777" w:rsidR="003A5921" w:rsidRDefault="00000000">
      <w:pPr>
        <w:spacing w:line="300" w:lineRule="auto"/>
        <w:rPr>
          <w:rFonts w:ascii="宋体" w:eastAsia="宋体" w:hAnsi="宋体"/>
          <w:b/>
          <w:color w:val="000000" w:themeColor="text1"/>
          <w:szCs w:val="21"/>
        </w:rPr>
        <w:sectPr w:rsidR="003A5921">
          <w:pgSz w:w="11906" w:h="16838"/>
          <w:pgMar w:top="1440" w:right="1800" w:bottom="1440" w:left="1800" w:header="851" w:footer="992" w:gutter="0"/>
          <w:cols w:space="425"/>
          <w:docGrid w:type="lines" w:linePitch="312"/>
        </w:sectPr>
      </w:pPr>
      <w:r>
        <w:rPr>
          <w:rStyle w:val="af1"/>
          <w:rFonts w:ascii="宋体" w:hAnsi="宋体" w:hint="eastAsia"/>
          <w:color w:val="000000" w:themeColor="text1"/>
        </w:rPr>
        <w:t>[3]</w:t>
      </w:r>
      <w:hyperlink r:id="rId79" w:history="1">
        <w:r>
          <w:rPr>
            <w:rFonts w:ascii="宋体" w:eastAsia="宋体" w:hAnsi="宋体"/>
            <w:color w:val="000000" w:themeColor="text1"/>
            <w:szCs w:val="21"/>
          </w:rPr>
          <w:t>吴</w:t>
        </w:r>
        <w:proofErr w:type="gramStart"/>
        <w:r>
          <w:rPr>
            <w:rFonts w:ascii="宋体" w:eastAsia="宋体" w:hAnsi="宋体"/>
            <w:color w:val="000000" w:themeColor="text1"/>
            <w:szCs w:val="21"/>
          </w:rPr>
          <w:t>世</w:t>
        </w:r>
        <w:proofErr w:type="gramEnd"/>
        <w:r>
          <w:rPr>
            <w:rFonts w:ascii="宋体" w:eastAsia="宋体" w:hAnsi="宋体"/>
            <w:color w:val="000000" w:themeColor="text1"/>
            <w:szCs w:val="21"/>
          </w:rPr>
          <w:t>忠</w:t>
        </w:r>
      </w:hyperlink>
      <w:r>
        <w:rPr>
          <w:rFonts w:ascii="宋体" w:eastAsia="宋体" w:hAnsi="宋体" w:hint="eastAsia"/>
          <w:color w:val="000000" w:themeColor="text1"/>
          <w:szCs w:val="21"/>
        </w:rPr>
        <w:t>，</w:t>
      </w:r>
      <w:hyperlink r:id="rId80" w:history="1">
        <w:r>
          <w:rPr>
            <w:rFonts w:ascii="宋体" w:eastAsia="宋体" w:hAnsi="宋体"/>
            <w:color w:val="000000" w:themeColor="text1"/>
            <w:szCs w:val="21"/>
          </w:rPr>
          <w:t>祝</w:t>
        </w:r>
        <w:proofErr w:type="gramStart"/>
        <w:r>
          <w:rPr>
            <w:rFonts w:ascii="宋体" w:eastAsia="宋体" w:hAnsi="宋体"/>
            <w:color w:val="000000" w:themeColor="text1"/>
            <w:szCs w:val="21"/>
          </w:rPr>
          <w:t>世</w:t>
        </w:r>
        <w:proofErr w:type="gramEnd"/>
        <w:r>
          <w:rPr>
            <w:rFonts w:ascii="宋体" w:eastAsia="宋体" w:hAnsi="宋体"/>
            <w:color w:val="000000" w:themeColor="text1"/>
            <w:szCs w:val="21"/>
          </w:rPr>
          <w:t>雄</w:t>
        </w:r>
      </w:hyperlink>
      <w:r>
        <w:rPr>
          <w:rFonts w:ascii="宋体" w:eastAsia="宋体" w:hAnsi="宋体" w:hint="eastAsia"/>
          <w:color w:val="000000" w:themeColor="text1"/>
          <w:szCs w:val="21"/>
        </w:rPr>
        <w:t>，</w:t>
      </w:r>
      <w:hyperlink r:id="rId81" w:history="1">
        <w:r>
          <w:rPr>
            <w:rFonts w:ascii="宋体" w:eastAsia="宋体" w:hAnsi="宋体"/>
            <w:color w:val="000000" w:themeColor="text1"/>
            <w:szCs w:val="21"/>
          </w:rPr>
          <w:t>张文政 等</w:t>
        </w:r>
      </w:hyperlink>
      <w:r>
        <w:rPr>
          <w:rFonts w:ascii="宋体" w:eastAsia="宋体" w:hAnsi="宋体"/>
          <w:color w:val="000000" w:themeColor="text1"/>
          <w:szCs w:val="21"/>
        </w:rPr>
        <w:t>应用密码学：协议、算法与C源程序（原书第2版）</w:t>
      </w:r>
      <w:r>
        <w:rPr>
          <w:rFonts w:ascii="宋体" w:eastAsia="宋体" w:hAnsi="宋体" w:hint="eastAsia"/>
          <w:color w:val="000000" w:themeColor="text1"/>
          <w:szCs w:val="21"/>
        </w:rPr>
        <w:t>，</w:t>
      </w:r>
      <w:r>
        <w:rPr>
          <w:rFonts w:ascii="宋体" w:eastAsia="宋体" w:hAnsi="宋体"/>
          <w:color w:val="000000" w:themeColor="text1"/>
          <w:szCs w:val="21"/>
        </w:rPr>
        <w:t>机械工业出版社</w:t>
      </w:r>
      <w:r>
        <w:rPr>
          <w:rFonts w:ascii="宋体" w:eastAsia="宋体" w:hAnsi="宋体" w:hint="eastAsia"/>
          <w:color w:val="000000" w:themeColor="text1"/>
          <w:szCs w:val="21"/>
        </w:rPr>
        <w:t>，2014-1</w:t>
      </w:r>
    </w:p>
    <w:p w14:paraId="09F0A148" w14:textId="77777777" w:rsidR="003A5921" w:rsidRDefault="00000000">
      <w:pPr>
        <w:pStyle w:val="ae"/>
        <w:spacing w:line="300" w:lineRule="auto"/>
        <w:rPr>
          <w:color w:val="000000" w:themeColor="text1"/>
        </w:rPr>
      </w:pPr>
      <w:bookmarkStart w:id="111" w:name="_Toc81206436"/>
      <w:r>
        <w:rPr>
          <w:rFonts w:hint="eastAsia"/>
          <w:color w:val="000000" w:themeColor="text1"/>
        </w:rPr>
        <w:lastRenderedPageBreak/>
        <w:t>0</w:t>
      </w:r>
      <w:r>
        <w:rPr>
          <w:color w:val="000000" w:themeColor="text1"/>
        </w:rPr>
        <w:t xml:space="preserve">010711 </w:t>
      </w:r>
      <w:r>
        <w:rPr>
          <w:rFonts w:hint="eastAsia"/>
          <w:color w:val="000000" w:themeColor="text1"/>
        </w:rPr>
        <w:t>学术写作</w:t>
      </w:r>
      <w:bookmarkEnd w:id="111"/>
    </w:p>
    <w:p w14:paraId="6F67F3A9"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课程编码：</w:t>
      </w:r>
      <w:r>
        <w:rPr>
          <w:rFonts w:ascii="Times New Roman" w:hAnsi="Times New Roman"/>
          <w:color w:val="000000" w:themeColor="text1"/>
          <w:szCs w:val="21"/>
        </w:rPr>
        <w:t>0010711</w:t>
      </w:r>
    </w:p>
    <w:p w14:paraId="01FB968E"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课程名称：</w:t>
      </w:r>
      <w:r>
        <w:rPr>
          <w:rFonts w:hAnsi="宋体" w:hint="eastAsia"/>
          <w:color w:val="000000" w:themeColor="text1"/>
          <w:szCs w:val="21"/>
        </w:rPr>
        <w:t>学术写作</w:t>
      </w:r>
    </w:p>
    <w:p w14:paraId="2BCB785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英文名称：</w:t>
      </w:r>
      <w:r>
        <w:rPr>
          <w:rFonts w:ascii="Times New Roman" w:hAnsi="Times New Roman"/>
          <w:color w:val="000000" w:themeColor="text1"/>
          <w:szCs w:val="21"/>
        </w:rPr>
        <w:t xml:space="preserve">Academic writing </w:t>
      </w:r>
    </w:p>
    <w:p w14:paraId="37D36DC8" w14:textId="77777777" w:rsidR="003A5921" w:rsidRDefault="00000000">
      <w:pPr>
        <w:pStyle w:val="a5"/>
        <w:spacing w:line="300" w:lineRule="auto"/>
        <w:rPr>
          <w:rFonts w:hAnsi="宋体"/>
          <w:b/>
          <w:color w:val="000000" w:themeColor="text1"/>
          <w:szCs w:val="21"/>
        </w:rPr>
      </w:pPr>
      <w:r>
        <w:rPr>
          <w:rFonts w:hAnsi="宋体" w:hint="eastAsia"/>
          <w:b/>
          <w:color w:val="000000" w:themeColor="text1"/>
          <w:szCs w:val="21"/>
        </w:rPr>
        <w:t>课程性质</w:t>
      </w:r>
      <w:r>
        <w:rPr>
          <w:rFonts w:hAnsi="宋体"/>
          <w:b/>
          <w:color w:val="000000" w:themeColor="text1"/>
          <w:szCs w:val="21"/>
        </w:rPr>
        <w:t>：</w:t>
      </w:r>
      <w:bookmarkStart w:id="112" w:name="_Hlk45978411"/>
      <w:r>
        <w:rPr>
          <w:rFonts w:hAnsi="宋体" w:hint="eastAsia"/>
          <w:color w:val="000000" w:themeColor="text1"/>
          <w:szCs w:val="21"/>
        </w:rPr>
        <w:t>专业选修课</w:t>
      </w:r>
      <w:bookmarkEnd w:id="112"/>
    </w:p>
    <w:p w14:paraId="45275E88"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学分：</w:t>
      </w:r>
      <w:r>
        <w:rPr>
          <w:rFonts w:ascii="Times New Roman" w:hAnsi="Times New Roman" w:hint="eastAsia"/>
          <w:color w:val="000000" w:themeColor="text1"/>
          <w:szCs w:val="21"/>
        </w:rPr>
        <w:t xml:space="preserve"> 1</w:t>
      </w:r>
      <w:r>
        <w:rPr>
          <w:rFonts w:ascii="Times New Roman" w:hAnsi="Times New Roman"/>
          <w:color w:val="000000" w:themeColor="text1"/>
          <w:szCs w:val="21"/>
        </w:rPr>
        <w:t xml:space="preserve">.0 </w:t>
      </w:r>
      <w:r>
        <w:rPr>
          <w:rFonts w:hAnsi="宋体"/>
          <w:color w:val="000000" w:themeColor="text1"/>
          <w:szCs w:val="21"/>
        </w:rPr>
        <w:t xml:space="preserve">  </w:t>
      </w:r>
      <w:r>
        <w:rPr>
          <w:rFonts w:hAnsi="宋体"/>
          <w:b/>
          <w:color w:val="000000" w:themeColor="text1"/>
          <w:szCs w:val="21"/>
        </w:rPr>
        <w:t>总学时：</w:t>
      </w:r>
      <w:r>
        <w:rPr>
          <w:rFonts w:hAnsi="宋体"/>
          <w:color w:val="000000" w:themeColor="text1"/>
          <w:szCs w:val="21"/>
        </w:rPr>
        <w:t xml:space="preserve"> </w:t>
      </w:r>
      <w:r>
        <w:rPr>
          <w:rFonts w:ascii="Times New Roman" w:hAnsi="Times New Roman" w:hint="eastAsia"/>
          <w:color w:val="000000" w:themeColor="text1"/>
          <w:szCs w:val="21"/>
        </w:rPr>
        <w:t>16</w:t>
      </w:r>
    </w:p>
    <w:p w14:paraId="12626F2F" w14:textId="77777777" w:rsidR="003A5921" w:rsidRDefault="00000000">
      <w:pPr>
        <w:pStyle w:val="a5"/>
        <w:spacing w:line="300" w:lineRule="auto"/>
        <w:rPr>
          <w:rFonts w:hAnsi="宋体"/>
          <w:color w:val="000000" w:themeColor="text1"/>
          <w:szCs w:val="21"/>
        </w:rPr>
      </w:pPr>
      <w:r>
        <w:rPr>
          <w:rFonts w:hAnsi="宋体" w:hint="eastAsia"/>
          <w:b/>
          <w:color w:val="000000" w:themeColor="text1"/>
          <w:szCs w:val="21"/>
        </w:rPr>
        <w:t>面向</w:t>
      </w:r>
      <w:r>
        <w:rPr>
          <w:rFonts w:hAnsi="宋体"/>
          <w:b/>
          <w:color w:val="000000" w:themeColor="text1"/>
          <w:szCs w:val="21"/>
        </w:rPr>
        <w:t>对象：</w:t>
      </w:r>
      <w:r>
        <w:rPr>
          <w:rFonts w:hAnsi="宋体"/>
          <w:color w:val="000000" w:themeColor="text1"/>
        </w:rPr>
        <w:t>信息安全</w:t>
      </w:r>
      <w:r>
        <w:rPr>
          <w:rFonts w:hAnsi="宋体" w:hint="eastAsia"/>
          <w:color w:val="000000" w:themeColor="text1"/>
        </w:rPr>
        <w:t>（实验班）</w:t>
      </w:r>
      <w:r>
        <w:rPr>
          <w:rFonts w:hAnsi="宋体"/>
          <w:color w:val="000000" w:themeColor="text1"/>
        </w:rPr>
        <w:t>专业本科生</w:t>
      </w:r>
    </w:p>
    <w:p w14:paraId="65502781" w14:textId="77777777" w:rsidR="003A5921" w:rsidRDefault="00000000">
      <w:pPr>
        <w:pStyle w:val="a5"/>
        <w:spacing w:line="300" w:lineRule="auto"/>
        <w:rPr>
          <w:rFonts w:hAnsi="宋体"/>
          <w:color w:val="000000" w:themeColor="text1"/>
          <w:szCs w:val="21"/>
        </w:rPr>
      </w:pPr>
      <w:r>
        <w:rPr>
          <w:rFonts w:hAnsi="宋体"/>
          <w:b/>
          <w:color w:val="000000" w:themeColor="text1"/>
          <w:szCs w:val="21"/>
        </w:rPr>
        <w:t>先修课程：</w:t>
      </w:r>
      <w:r>
        <w:rPr>
          <w:rFonts w:hAnsi="宋体" w:hint="eastAsia"/>
          <w:color w:val="000000" w:themeColor="text1"/>
          <w:szCs w:val="21"/>
        </w:rPr>
        <w:t>无</w:t>
      </w:r>
      <w:r>
        <w:rPr>
          <w:rFonts w:hAnsi="宋体"/>
          <w:color w:val="000000" w:themeColor="text1"/>
          <w:szCs w:val="21"/>
        </w:rPr>
        <w:t xml:space="preserve"> </w:t>
      </w:r>
    </w:p>
    <w:p w14:paraId="4F085A00" w14:textId="77777777" w:rsidR="003A5921" w:rsidRDefault="00000000">
      <w:pPr>
        <w:pStyle w:val="a5"/>
        <w:spacing w:line="300" w:lineRule="auto"/>
        <w:rPr>
          <w:rFonts w:hAnsi="宋体"/>
          <w:color w:val="000000" w:themeColor="text1"/>
          <w:szCs w:val="21"/>
        </w:rPr>
      </w:pPr>
      <w:r>
        <w:rPr>
          <w:rFonts w:hAnsi="宋体"/>
          <w:b/>
          <w:color w:val="000000" w:themeColor="text1"/>
          <w:szCs w:val="21"/>
        </w:rPr>
        <w:t>考核形式：</w:t>
      </w:r>
      <w:r>
        <w:rPr>
          <w:rFonts w:hAnsi="宋体"/>
          <w:color w:val="000000" w:themeColor="text1"/>
          <w:szCs w:val="21"/>
        </w:rPr>
        <w:t xml:space="preserve"> </w:t>
      </w:r>
      <w:r>
        <w:rPr>
          <w:rFonts w:hAnsi="宋体" w:hint="eastAsia"/>
          <w:color w:val="000000" w:themeColor="text1"/>
          <w:szCs w:val="21"/>
        </w:rPr>
        <w:t>平时成绩+考察</w:t>
      </w:r>
    </w:p>
    <w:p w14:paraId="0E719F8C" w14:textId="77777777" w:rsidR="003A5921" w:rsidRDefault="00000000">
      <w:pPr>
        <w:pStyle w:val="a5"/>
        <w:spacing w:line="300" w:lineRule="auto"/>
        <w:rPr>
          <w:rFonts w:hAnsi="宋体"/>
          <w:color w:val="000000" w:themeColor="text1"/>
        </w:rPr>
      </w:pPr>
      <w:r>
        <w:rPr>
          <w:rFonts w:hAnsi="宋体"/>
          <w:b/>
          <w:color w:val="000000" w:themeColor="text1"/>
        </w:rPr>
        <w:t>课程简介：</w:t>
      </w:r>
    </w:p>
    <w:p w14:paraId="380286C4" w14:textId="77777777" w:rsidR="003A5921" w:rsidRDefault="00000000">
      <w:pPr>
        <w:spacing w:line="300" w:lineRule="auto"/>
        <w:ind w:firstLineChars="202" w:firstLine="424"/>
        <w:rPr>
          <w:rFonts w:ascii="宋体" w:eastAsia="宋体" w:hAnsi="宋体"/>
          <w:color w:val="000000" w:themeColor="text1"/>
          <w:szCs w:val="21"/>
        </w:rPr>
      </w:pPr>
      <w:bookmarkStart w:id="113" w:name="_Hlk45978428"/>
      <w:r>
        <w:rPr>
          <w:rFonts w:ascii="宋体" w:eastAsia="宋体" w:hAnsi="宋体" w:hint="eastAsia"/>
          <w:color w:val="000000" w:themeColor="text1"/>
          <w:szCs w:val="21"/>
        </w:rPr>
        <w:t>学术写作</w:t>
      </w:r>
      <w:r>
        <w:rPr>
          <w:rFonts w:ascii="宋体" w:eastAsia="宋体" w:hAnsi="宋体"/>
          <w:color w:val="000000" w:themeColor="text1"/>
          <w:szCs w:val="21"/>
        </w:rPr>
        <w:t>是</w:t>
      </w:r>
      <w:r>
        <w:rPr>
          <w:rFonts w:ascii="宋体" w:eastAsia="宋体" w:hAnsi="宋体" w:hint="eastAsia"/>
          <w:color w:val="000000" w:themeColor="text1"/>
          <w:szCs w:val="21"/>
        </w:rPr>
        <w:t>计算机</w:t>
      </w:r>
      <w:r>
        <w:rPr>
          <w:rFonts w:ascii="宋体" w:eastAsia="宋体" w:hAnsi="宋体"/>
          <w:color w:val="000000" w:themeColor="text1"/>
          <w:szCs w:val="21"/>
        </w:rPr>
        <w:t>学院</w:t>
      </w:r>
      <w:r>
        <w:rPr>
          <w:rFonts w:ascii="宋体" w:eastAsia="宋体" w:hAnsi="宋体" w:hint="eastAsia"/>
          <w:color w:val="000000" w:themeColor="text1"/>
          <w:szCs w:val="21"/>
        </w:rPr>
        <w:t>（部）</w:t>
      </w:r>
      <w:r>
        <w:rPr>
          <w:rFonts w:ascii="宋体" w:eastAsia="宋体" w:hAnsi="宋体"/>
          <w:color w:val="000000" w:themeColor="text1"/>
          <w:szCs w:val="21"/>
        </w:rPr>
        <w:t>为</w:t>
      </w:r>
      <w:r>
        <w:rPr>
          <w:rFonts w:ascii="宋体" w:eastAsia="宋体" w:hAnsi="宋体" w:hint="eastAsia"/>
          <w:color w:val="000000" w:themeColor="text1"/>
          <w:szCs w:val="21"/>
        </w:rPr>
        <w:t>信息安全专业</w:t>
      </w:r>
      <w:r>
        <w:rPr>
          <w:rFonts w:ascii="宋体" w:eastAsia="宋体" w:hAnsi="宋体"/>
          <w:color w:val="000000" w:themeColor="text1"/>
          <w:szCs w:val="21"/>
        </w:rPr>
        <w:t>本科生开设的</w:t>
      </w:r>
      <w:r>
        <w:rPr>
          <w:rFonts w:ascii="宋体" w:eastAsia="宋体" w:hAnsi="宋体" w:hint="eastAsia"/>
          <w:color w:val="000000" w:themeColor="text1"/>
          <w:szCs w:val="21"/>
        </w:rPr>
        <w:t>专业选修课课程</w:t>
      </w:r>
      <w:r>
        <w:rPr>
          <w:rFonts w:ascii="宋体" w:eastAsia="宋体" w:hAnsi="宋体"/>
          <w:color w:val="000000" w:themeColor="text1"/>
          <w:szCs w:val="21"/>
        </w:rPr>
        <w:t>类型。本课程的任务是</w:t>
      </w:r>
      <w:r>
        <w:rPr>
          <w:rFonts w:ascii="宋体" w:eastAsia="宋体" w:hAnsi="宋体" w:hint="eastAsia"/>
          <w:color w:val="000000" w:themeColor="text1"/>
          <w:szCs w:val="21"/>
        </w:rPr>
        <w:t>通过学习学术写作，为学生最后撰写毕业论文和发表科技论文打下良好基础，并掌握撰写毕业论文方法、技巧和能力。论文是展现研究成果的一种重要方式，也是科研工作者与同行交流的一个重要途经，学术论文写作方法和规范是学生应该掌握的基本知识和基本技能，为将来从事科学研究打下基础。并且掌握口头、书面与同行和相关人员进行有效沟通和交流的能力</w:t>
      </w:r>
      <w:r>
        <w:rPr>
          <w:rFonts w:ascii="宋体" w:eastAsia="宋体" w:hAnsi="宋体"/>
          <w:color w:val="000000" w:themeColor="text1"/>
          <w:szCs w:val="21"/>
        </w:rPr>
        <w:t>。教学内容重点：</w:t>
      </w:r>
      <w:r>
        <w:rPr>
          <w:rFonts w:ascii="宋体" w:eastAsia="宋体" w:hAnsi="宋体" w:hint="eastAsia"/>
          <w:color w:val="000000" w:themeColor="text1"/>
        </w:rPr>
        <w:t>期刊评价标准，论文管理工具的使用, 如何写综述，撰写</w:t>
      </w:r>
      <w:r>
        <w:rPr>
          <w:rFonts w:ascii="宋体" w:eastAsia="宋体" w:hAnsi="宋体" w:hint="eastAsia"/>
          <w:color w:val="000000" w:themeColor="text1"/>
          <w:szCs w:val="21"/>
        </w:rPr>
        <w:t>开题报告，毕业论文的写作</w:t>
      </w:r>
      <w:r>
        <w:rPr>
          <w:rFonts w:ascii="宋体" w:eastAsia="宋体" w:hAnsi="宋体"/>
          <w:color w:val="000000" w:themeColor="text1"/>
          <w:szCs w:val="21"/>
        </w:rPr>
        <w:t>。教学内容的难点：</w:t>
      </w:r>
      <w:r>
        <w:rPr>
          <w:rFonts w:ascii="宋体" w:eastAsia="宋体" w:hAnsi="宋体" w:hint="eastAsia"/>
          <w:color w:val="000000" w:themeColor="text1"/>
        </w:rPr>
        <w:t>论文管理工具的使用, 摘要的主要内容,如何提取关键词</w:t>
      </w:r>
      <w:r>
        <w:rPr>
          <w:rFonts w:ascii="宋体" w:eastAsia="宋体" w:hAnsi="宋体"/>
          <w:color w:val="000000" w:themeColor="text1"/>
          <w:szCs w:val="21"/>
        </w:rPr>
        <w:t>。</w:t>
      </w:r>
    </w:p>
    <w:bookmarkEnd w:id="113"/>
    <w:p w14:paraId="53F8DCED" w14:textId="77777777" w:rsidR="003A5921" w:rsidRDefault="00000000">
      <w:pPr>
        <w:pStyle w:val="a5"/>
        <w:spacing w:line="300" w:lineRule="auto"/>
        <w:rPr>
          <w:rFonts w:hAnsi="宋体"/>
          <w:b/>
          <w:color w:val="000000" w:themeColor="text1"/>
        </w:rPr>
      </w:pPr>
      <w:r>
        <w:rPr>
          <w:rFonts w:hAnsi="宋体"/>
          <w:b/>
          <w:color w:val="000000" w:themeColor="text1"/>
        </w:rPr>
        <w:t>推荐教材或主要参考书：</w:t>
      </w:r>
    </w:p>
    <w:p w14:paraId="0D405421"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[1] </w:t>
      </w:r>
      <w:r>
        <w:rPr>
          <w:rFonts w:ascii="宋体" w:hAnsi="宋体" w:hint="eastAsia"/>
          <w:color w:val="000000" w:themeColor="text1"/>
        </w:rPr>
        <w:t>张孙玮，吕伯昇，张</w:t>
      </w:r>
      <w:r>
        <w:rPr>
          <w:rFonts w:ascii="宋体" w:hAnsi="宋体"/>
          <w:color w:val="000000" w:themeColor="text1"/>
        </w:rPr>
        <w:t> </w:t>
      </w:r>
      <w:r>
        <w:rPr>
          <w:rFonts w:ascii="宋体" w:hAnsi="宋体" w:hint="eastAsia"/>
          <w:color w:val="000000" w:themeColor="text1"/>
        </w:rPr>
        <w:t>迅，科技论文写作入门</w:t>
      </w:r>
      <w:r>
        <w:rPr>
          <w:rFonts w:ascii="宋体" w:hAnsi="宋体"/>
          <w:color w:val="000000" w:themeColor="text1"/>
        </w:rPr>
        <w:t>(</w:t>
      </w:r>
      <w:r>
        <w:rPr>
          <w:rFonts w:ascii="宋体" w:hAnsi="宋体" w:hint="eastAsia"/>
          <w:color w:val="000000" w:themeColor="text1"/>
        </w:rPr>
        <w:t>第五版</w:t>
      </w:r>
      <w:r>
        <w:rPr>
          <w:rFonts w:ascii="宋体" w:hAnsi="宋体"/>
          <w:color w:val="000000" w:themeColor="text1"/>
        </w:rPr>
        <w:t>)</w:t>
      </w:r>
      <w:r>
        <w:rPr>
          <w:rFonts w:ascii="宋体" w:hAnsi="宋体" w:hint="eastAsia"/>
          <w:color w:val="000000" w:themeColor="text1"/>
        </w:rPr>
        <w:t>，化学工业出版社，2017年2月</w:t>
      </w:r>
    </w:p>
    <w:p w14:paraId="77E83C45"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[2] </w:t>
      </w:r>
      <w:r>
        <w:rPr>
          <w:rFonts w:ascii="宋体" w:hAnsi="宋体" w:hint="eastAsia"/>
          <w:color w:val="000000" w:themeColor="text1"/>
        </w:rPr>
        <w:t>李玉</w:t>
      </w:r>
      <w:proofErr w:type="gramStart"/>
      <w:r>
        <w:rPr>
          <w:rFonts w:ascii="宋体" w:hAnsi="宋体" w:hint="eastAsia"/>
          <w:color w:val="000000" w:themeColor="text1"/>
        </w:rPr>
        <w:t>浩</w:t>
      </w:r>
      <w:proofErr w:type="gramEnd"/>
      <w:r>
        <w:rPr>
          <w:rFonts w:ascii="宋体" w:hAnsi="宋体" w:hint="eastAsia"/>
          <w:color w:val="000000" w:themeColor="text1"/>
        </w:rPr>
        <w:t>，Writing English Research Papers英语学术写作概论，知识产权出版社</w:t>
      </w:r>
      <w:r>
        <w:rPr>
          <w:rFonts w:ascii="宋体" w:hAnsi="宋体"/>
          <w:color w:val="000000" w:themeColor="text1"/>
        </w:rPr>
        <w:t>，</w:t>
      </w:r>
      <w:r>
        <w:rPr>
          <w:rFonts w:ascii="宋体" w:hAnsi="宋体" w:hint="eastAsia"/>
          <w:color w:val="000000" w:themeColor="text1"/>
        </w:rPr>
        <w:t>2013年8月</w:t>
      </w:r>
    </w:p>
    <w:p w14:paraId="235D0B72"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[3] </w:t>
      </w:r>
      <w:r>
        <w:rPr>
          <w:rFonts w:ascii="宋体" w:hAnsi="宋体" w:hint="eastAsia"/>
          <w:color w:val="000000" w:themeColor="text1"/>
        </w:rPr>
        <w:t>罗伊娜·默里等，学术写作手册：一种新方法，上海教育出版社</w:t>
      </w:r>
      <w:r>
        <w:rPr>
          <w:rFonts w:ascii="宋体" w:hAnsi="宋体"/>
          <w:color w:val="000000" w:themeColor="text1"/>
        </w:rPr>
        <w:t>，</w:t>
      </w:r>
      <w:r>
        <w:rPr>
          <w:rFonts w:ascii="宋体" w:hAnsi="宋体" w:hint="eastAsia"/>
          <w:color w:val="000000" w:themeColor="text1"/>
        </w:rPr>
        <w:t>2011年6月</w:t>
      </w:r>
    </w:p>
    <w:p w14:paraId="438CC8F0"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[4] </w:t>
      </w:r>
      <w:r>
        <w:rPr>
          <w:rFonts w:ascii="宋体" w:hAnsi="宋体" w:hint="eastAsia"/>
          <w:color w:val="000000" w:themeColor="text1"/>
        </w:rPr>
        <w:t>王雨磊，学术论文写作与发表指引，</w:t>
      </w:r>
      <w:r>
        <w:rPr>
          <w:rFonts w:ascii="宋体" w:hAnsi="宋体"/>
          <w:color w:val="000000" w:themeColor="text1"/>
        </w:rPr>
        <w:t xml:space="preserve"> </w:t>
      </w:r>
      <w:r>
        <w:rPr>
          <w:rFonts w:ascii="宋体" w:hAnsi="宋体" w:hint="eastAsia"/>
          <w:color w:val="000000" w:themeColor="text1"/>
        </w:rPr>
        <w:t>中国人民大学</w:t>
      </w:r>
      <w:r>
        <w:rPr>
          <w:rFonts w:ascii="宋体" w:hAnsi="宋体"/>
          <w:color w:val="000000" w:themeColor="text1"/>
        </w:rPr>
        <w:t>出版社，</w:t>
      </w:r>
      <w:r>
        <w:rPr>
          <w:rFonts w:ascii="宋体" w:hAnsi="宋体" w:hint="eastAsia"/>
          <w:color w:val="000000" w:themeColor="text1"/>
        </w:rPr>
        <w:t>2017年9月</w:t>
      </w:r>
    </w:p>
    <w:p w14:paraId="0B0585B1" w14:textId="77777777" w:rsidR="003A5921" w:rsidRDefault="00000000">
      <w:pPr>
        <w:pStyle w:val="af4"/>
        <w:spacing w:line="300" w:lineRule="auto"/>
        <w:contextualSpacing w:val="0"/>
        <w:rPr>
          <w:rFonts w:ascii="宋体" w:hAnsi="宋体"/>
          <w:color w:val="000000" w:themeColor="text1"/>
        </w:rPr>
      </w:pPr>
      <w:r>
        <w:rPr>
          <w:rFonts w:ascii="宋体" w:hAnsi="宋体"/>
          <w:color w:val="000000" w:themeColor="text1"/>
        </w:rPr>
        <w:t xml:space="preserve">[5] </w:t>
      </w:r>
      <w:r>
        <w:rPr>
          <w:rFonts w:ascii="宋体" w:hAnsi="宋体" w:hint="eastAsia"/>
          <w:color w:val="000000" w:themeColor="text1"/>
        </w:rPr>
        <w:t>海伦· 索德，学术写作指南：100位杰出学者的写作之道</w:t>
      </w:r>
      <w:r>
        <w:rPr>
          <w:rFonts w:ascii="宋体" w:hAnsi="宋体"/>
          <w:color w:val="000000" w:themeColor="text1"/>
        </w:rPr>
        <w:t>，</w:t>
      </w:r>
      <w:r>
        <w:rPr>
          <w:rFonts w:ascii="宋体" w:hAnsi="宋体" w:hint="eastAsia"/>
          <w:color w:val="000000" w:themeColor="text1"/>
        </w:rPr>
        <w:t>人民教育出版社</w:t>
      </w:r>
      <w:r>
        <w:rPr>
          <w:rFonts w:ascii="宋体" w:hAnsi="宋体"/>
          <w:color w:val="000000" w:themeColor="text1"/>
        </w:rPr>
        <w:t>，20</w:t>
      </w:r>
      <w:r>
        <w:rPr>
          <w:rFonts w:ascii="宋体" w:hAnsi="宋体" w:hint="eastAsia"/>
          <w:color w:val="000000" w:themeColor="text1"/>
        </w:rPr>
        <w:t>18年12月</w:t>
      </w:r>
    </w:p>
    <w:p w14:paraId="6DE69D5B" w14:textId="77777777" w:rsidR="003A5921" w:rsidRDefault="003A5921">
      <w:pPr>
        <w:adjustRightInd w:val="0"/>
        <w:spacing w:line="300" w:lineRule="auto"/>
        <w:rPr>
          <w:rFonts w:ascii="宋体" w:eastAsia="宋体" w:hAnsi="宋体"/>
          <w:color w:val="000000" w:themeColor="text1"/>
          <w:szCs w:val="21"/>
        </w:rPr>
      </w:pPr>
    </w:p>
    <w:p w14:paraId="432FA5E4" w14:textId="77777777" w:rsidR="003A5921" w:rsidRDefault="003A5921">
      <w:pPr>
        <w:pStyle w:val="a5"/>
        <w:spacing w:line="300" w:lineRule="auto"/>
        <w:rPr>
          <w:rFonts w:hAnsi="宋体"/>
          <w:b/>
          <w:color w:val="000000" w:themeColor="text1"/>
          <w:szCs w:val="21"/>
        </w:rPr>
      </w:pPr>
    </w:p>
    <w:p w14:paraId="15FC0328" w14:textId="77777777" w:rsidR="003A5921" w:rsidRDefault="003A5921">
      <w:pPr>
        <w:pStyle w:val="a5"/>
        <w:spacing w:line="300" w:lineRule="auto"/>
        <w:rPr>
          <w:rFonts w:hAnsi="宋体"/>
          <w:b/>
          <w:color w:val="000000" w:themeColor="text1"/>
          <w:szCs w:val="21"/>
        </w:rPr>
        <w:sectPr w:rsidR="003A5921">
          <w:pgSz w:w="11906" w:h="16838"/>
          <w:pgMar w:top="1440" w:right="1800" w:bottom="1440" w:left="1800" w:header="851" w:footer="992" w:gutter="0"/>
          <w:cols w:space="425"/>
          <w:docGrid w:type="lines" w:linePitch="312"/>
        </w:sectPr>
      </w:pPr>
    </w:p>
    <w:p w14:paraId="0011DB85" w14:textId="77777777" w:rsidR="003A5921" w:rsidRDefault="00000000">
      <w:pPr>
        <w:pStyle w:val="ae"/>
        <w:spacing w:line="300" w:lineRule="auto"/>
        <w:rPr>
          <w:color w:val="000000" w:themeColor="text1"/>
        </w:rPr>
      </w:pPr>
      <w:bookmarkStart w:id="114" w:name="_Toc81206438"/>
      <w:r>
        <w:rPr>
          <w:rFonts w:hint="eastAsia"/>
          <w:color w:val="000000" w:themeColor="text1"/>
        </w:rPr>
        <w:lastRenderedPageBreak/>
        <w:t>0010709</w:t>
      </w:r>
      <w:r>
        <w:rPr>
          <w:color w:val="000000" w:themeColor="text1"/>
        </w:rPr>
        <w:t xml:space="preserve"> </w:t>
      </w:r>
      <w:r>
        <w:rPr>
          <w:rFonts w:hint="eastAsia"/>
          <w:color w:val="000000" w:themeColor="text1"/>
        </w:rPr>
        <w:t>学科前沿</w:t>
      </w:r>
      <w:bookmarkEnd w:id="114"/>
    </w:p>
    <w:p w14:paraId="481F2374"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课程编码：</w:t>
      </w:r>
      <w:r>
        <w:rPr>
          <w:rFonts w:ascii="Times New Roman" w:hAnsi="宋体" w:hint="eastAsia"/>
          <w:b/>
          <w:color w:val="000000" w:themeColor="text1"/>
          <w:szCs w:val="21"/>
        </w:rPr>
        <w:t>0010709</w:t>
      </w:r>
    </w:p>
    <w:p w14:paraId="6DA00470"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课程名称：</w:t>
      </w:r>
      <w:r>
        <w:rPr>
          <w:rFonts w:ascii="Times New Roman" w:hAnsi="宋体" w:hint="eastAsia"/>
          <w:bCs/>
          <w:color w:val="000000" w:themeColor="text1"/>
          <w:szCs w:val="21"/>
        </w:rPr>
        <w:t>学科</w:t>
      </w:r>
      <w:r>
        <w:rPr>
          <w:rFonts w:ascii="Times New Roman" w:hAnsi="宋体" w:hint="eastAsia"/>
          <w:color w:val="000000" w:themeColor="text1"/>
          <w:szCs w:val="21"/>
        </w:rPr>
        <w:t>前沿</w:t>
      </w:r>
    </w:p>
    <w:p w14:paraId="2ED7285C" w14:textId="77777777" w:rsidR="003A5921" w:rsidRDefault="00000000">
      <w:pPr>
        <w:pStyle w:val="a5"/>
        <w:spacing w:line="300" w:lineRule="auto"/>
        <w:rPr>
          <w:rFonts w:ascii="Times New Roman" w:hAnsi="宋体"/>
          <w:color w:val="000000" w:themeColor="text1"/>
          <w:szCs w:val="21"/>
        </w:rPr>
      </w:pPr>
      <w:r>
        <w:rPr>
          <w:rFonts w:ascii="Times New Roman" w:hAnsi="宋体"/>
          <w:b/>
          <w:color w:val="000000" w:themeColor="text1"/>
          <w:szCs w:val="21"/>
        </w:rPr>
        <w:t>英文名称：</w:t>
      </w:r>
      <w:r>
        <w:rPr>
          <w:rFonts w:ascii="Times New Roman" w:hAnsi="宋体" w:hint="eastAsia"/>
          <w:color w:val="000000" w:themeColor="text1"/>
          <w:szCs w:val="21"/>
        </w:rPr>
        <w:t>Subject</w:t>
      </w:r>
      <w:r>
        <w:rPr>
          <w:rFonts w:ascii="Times New Roman" w:hAnsi="宋体"/>
          <w:color w:val="000000" w:themeColor="text1"/>
          <w:szCs w:val="21"/>
        </w:rPr>
        <w:t xml:space="preserve"> Frontiers</w:t>
      </w:r>
    </w:p>
    <w:p w14:paraId="0F342C03" w14:textId="77777777" w:rsidR="003A5921" w:rsidRDefault="00000000">
      <w:pPr>
        <w:pStyle w:val="a5"/>
        <w:spacing w:line="300" w:lineRule="auto"/>
        <w:rPr>
          <w:rFonts w:ascii="Times New Roman" w:hAnsi="宋体"/>
          <w:b/>
          <w:color w:val="000000" w:themeColor="text1"/>
          <w:szCs w:val="21"/>
        </w:rPr>
      </w:pPr>
      <w:r>
        <w:rPr>
          <w:rFonts w:ascii="Times New Roman" w:hAnsi="宋体" w:hint="eastAsia"/>
          <w:b/>
          <w:color w:val="000000" w:themeColor="text1"/>
          <w:szCs w:val="21"/>
        </w:rPr>
        <w:t>课程类型</w:t>
      </w:r>
      <w:r>
        <w:rPr>
          <w:rFonts w:ascii="Times New Roman" w:hAnsi="宋体"/>
          <w:b/>
          <w:color w:val="000000" w:themeColor="text1"/>
          <w:szCs w:val="21"/>
        </w:rPr>
        <w:t>：</w:t>
      </w:r>
      <w:r>
        <w:rPr>
          <w:rFonts w:ascii="Times New Roman" w:hAnsi="宋体" w:hint="eastAsia"/>
          <w:color w:val="000000" w:themeColor="text1"/>
          <w:szCs w:val="21"/>
        </w:rPr>
        <w:t>自主课程</w:t>
      </w:r>
    </w:p>
    <w:p w14:paraId="5F8939B8"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学分：</w:t>
      </w:r>
      <w:r>
        <w:rPr>
          <w:rFonts w:ascii="Times New Roman" w:hAnsi="Times New Roman"/>
          <w:color w:val="000000" w:themeColor="text1"/>
          <w:szCs w:val="21"/>
        </w:rPr>
        <w:t xml:space="preserve">1.0   </w:t>
      </w:r>
      <w:r>
        <w:rPr>
          <w:rFonts w:ascii="Times New Roman" w:hAnsi="宋体"/>
          <w:b/>
          <w:color w:val="000000" w:themeColor="text1"/>
          <w:szCs w:val="21"/>
        </w:rPr>
        <w:t>总学时：</w:t>
      </w:r>
      <w:r>
        <w:rPr>
          <w:rFonts w:ascii="Times New Roman" w:hAnsi="Times New Roman"/>
          <w:color w:val="000000" w:themeColor="text1"/>
          <w:szCs w:val="21"/>
        </w:rPr>
        <w:t>16</w:t>
      </w:r>
    </w:p>
    <w:p w14:paraId="2E781E63" w14:textId="77777777" w:rsidR="003A5921" w:rsidRDefault="00000000">
      <w:pPr>
        <w:pStyle w:val="a5"/>
        <w:spacing w:line="300" w:lineRule="auto"/>
        <w:rPr>
          <w:rFonts w:ascii="Times New Roman" w:hAnsi="宋体"/>
          <w:color w:val="000000" w:themeColor="text1"/>
          <w:szCs w:val="21"/>
        </w:rPr>
      </w:pPr>
      <w:r>
        <w:rPr>
          <w:rFonts w:ascii="Times New Roman" w:hAnsi="宋体" w:hint="eastAsia"/>
          <w:b/>
          <w:color w:val="000000" w:themeColor="text1"/>
          <w:szCs w:val="21"/>
        </w:rPr>
        <w:t>面向</w:t>
      </w:r>
      <w:r>
        <w:rPr>
          <w:rFonts w:ascii="Times New Roman" w:hAnsi="宋体"/>
          <w:b/>
          <w:color w:val="000000" w:themeColor="text1"/>
          <w:szCs w:val="21"/>
        </w:rPr>
        <w:t>对象：</w:t>
      </w:r>
      <w:r>
        <w:rPr>
          <w:rFonts w:ascii="Times New Roman" w:hAnsi="宋体" w:hint="eastAsia"/>
          <w:color w:val="000000" w:themeColor="text1"/>
          <w:szCs w:val="21"/>
        </w:rPr>
        <w:t>信息安全专业本科生</w:t>
      </w:r>
    </w:p>
    <w:p w14:paraId="51328DF0"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先修课程：</w:t>
      </w:r>
    </w:p>
    <w:p w14:paraId="1B7BFF17" w14:textId="77777777" w:rsidR="003A5921" w:rsidRDefault="00000000">
      <w:pPr>
        <w:pStyle w:val="a5"/>
        <w:spacing w:line="300" w:lineRule="auto"/>
        <w:rPr>
          <w:rFonts w:ascii="Times New Roman" w:hAnsi="Times New Roman"/>
          <w:color w:val="000000" w:themeColor="text1"/>
          <w:szCs w:val="21"/>
        </w:rPr>
      </w:pPr>
      <w:r>
        <w:rPr>
          <w:rFonts w:ascii="Times New Roman" w:hAnsi="宋体"/>
          <w:b/>
          <w:color w:val="000000" w:themeColor="text1"/>
          <w:szCs w:val="21"/>
        </w:rPr>
        <w:t>考核形式：</w:t>
      </w:r>
      <w:r>
        <w:rPr>
          <w:rFonts w:ascii="Times New Roman" w:hAnsi="Times New Roman"/>
          <w:color w:val="000000" w:themeColor="text1"/>
          <w:szCs w:val="21"/>
        </w:rPr>
        <w:t xml:space="preserve"> </w:t>
      </w:r>
      <w:r>
        <w:rPr>
          <w:rFonts w:ascii="Times New Roman" w:hAnsi="Times New Roman" w:hint="eastAsia"/>
          <w:color w:val="000000" w:themeColor="text1"/>
          <w:szCs w:val="21"/>
        </w:rPr>
        <w:t>报告</w:t>
      </w:r>
    </w:p>
    <w:p w14:paraId="7EF5D318" w14:textId="77777777" w:rsidR="003A5921" w:rsidRDefault="00000000">
      <w:pPr>
        <w:pStyle w:val="a5"/>
        <w:spacing w:line="300" w:lineRule="auto"/>
        <w:rPr>
          <w:rFonts w:ascii="Times New Roman" w:hAnsi="Times New Roman"/>
          <w:color w:val="000000" w:themeColor="text1"/>
          <w:szCs w:val="21"/>
        </w:rPr>
      </w:pPr>
      <w:r>
        <w:rPr>
          <w:rFonts w:ascii="Times New Roman" w:hAnsi="Times New Roman"/>
          <w:b/>
          <w:color w:val="000000" w:themeColor="text1"/>
        </w:rPr>
        <w:t>课程简介：</w:t>
      </w:r>
    </w:p>
    <w:p w14:paraId="37B03355" w14:textId="77777777" w:rsidR="003A5921" w:rsidRDefault="00000000">
      <w:pPr>
        <w:spacing w:line="300" w:lineRule="auto"/>
        <w:ind w:firstLineChars="200" w:firstLine="420"/>
        <w:rPr>
          <w:color w:val="000000" w:themeColor="text1"/>
          <w:szCs w:val="21"/>
        </w:rPr>
      </w:pPr>
      <w:r>
        <w:rPr>
          <w:rFonts w:hint="eastAsia"/>
          <w:color w:val="000000" w:themeColor="text1"/>
          <w:szCs w:val="21"/>
        </w:rPr>
        <w:t>学科</w:t>
      </w:r>
      <w:proofErr w:type="gramStart"/>
      <w:r>
        <w:rPr>
          <w:rFonts w:hint="eastAsia"/>
          <w:color w:val="000000" w:themeColor="text1"/>
          <w:szCs w:val="21"/>
        </w:rPr>
        <w:t>前沿</w:t>
      </w:r>
      <w:r>
        <w:rPr>
          <w:color w:val="000000" w:themeColor="text1"/>
          <w:szCs w:val="21"/>
        </w:rPr>
        <w:t>是</w:t>
      </w:r>
      <w:proofErr w:type="gramEnd"/>
      <w:r>
        <w:rPr>
          <w:rFonts w:hint="eastAsia"/>
          <w:color w:val="000000" w:themeColor="text1"/>
          <w:szCs w:val="21"/>
        </w:rPr>
        <w:t>计算机</w:t>
      </w:r>
      <w:r>
        <w:rPr>
          <w:color w:val="000000" w:themeColor="text1"/>
          <w:szCs w:val="21"/>
        </w:rPr>
        <w:t>学院</w:t>
      </w:r>
      <w:r>
        <w:rPr>
          <w:rFonts w:hint="eastAsia"/>
          <w:color w:val="000000" w:themeColor="text1"/>
          <w:szCs w:val="21"/>
        </w:rPr>
        <w:t>（部）</w:t>
      </w:r>
      <w:r>
        <w:rPr>
          <w:color w:val="000000" w:themeColor="text1"/>
          <w:szCs w:val="21"/>
        </w:rPr>
        <w:t>为</w:t>
      </w:r>
      <w:r>
        <w:rPr>
          <w:rFonts w:hint="eastAsia"/>
          <w:color w:val="000000" w:themeColor="text1"/>
          <w:szCs w:val="21"/>
        </w:rPr>
        <w:t>信息安全专业</w:t>
      </w:r>
      <w:r>
        <w:rPr>
          <w:color w:val="000000" w:themeColor="text1"/>
          <w:szCs w:val="21"/>
        </w:rPr>
        <w:t>本科生开设的</w:t>
      </w:r>
      <w:r>
        <w:rPr>
          <w:rFonts w:hint="eastAsia"/>
          <w:color w:val="000000" w:themeColor="text1"/>
          <w:szCs w:val="21"/>
        </w:rPr>
        <w:t>课程</w:t>
      </w:r>
      <w:r>
        <w:rPr>
          <w:color w:val="000000" w:themeColor="text1"/>
          <w:szCs w:val="21"/>
        </w:rPr>
        <w:t>。本课程的任务是</w:t>
      </w:r>
      <w:r>
        <w:rPr>
          <w:rFonts w:hint="eastAsia"/>
          <w:color w:val="000000" w:themeColor="text1"/>
          <w:szCs w:val="21"/>
        </w:rPr>
        <w:t>主要介绍信息安全领域的各个分支方向，深入介绍每个方向的前沿理论和前沿工作，重点涉及密码学、网络安全、数据安全、软件安全、人工智能安全、分布式安全等方向的前沿。</w:t>
      </w:r>
    </w:p>
    <w:p w14:paraId="7DAE2834" w14:textId="77777777" w:rsidR="003A5921" w:rsidRDefault="00000000">
      <w:pPr>
        <w:pStyle w:val="a5"/>
        <w:spacing w:line="300" w:lineRule="auto"/>
        <w:rPr>
          <w:rFonts w:ascii="Times New Roman" w:hAnsi="Times New Roman"/>
          <w:b/>
          <w:color w:val="000000" w:themeColor="text1"/>
        </w:rPr>
      </w:pPr>
      <w:r>
        <w:rPr>
          <w:rFonts w:ascii="Times New Roman" w:hAnsi="Times New Roman"/>
          <w:b/>
          <w:color w:val="000000" w:themeColor="text1"/>
        </w:rPr>
        <w:t>推荐教材或主要参考书：</w:t>
      </w:r>
    </w:p>
    <w:p w14:paraId="1D495B6A" w14:textId="77777777" w:rsidR="003A5921" w:rsidRDefault="003A5921">
      <w:pPr>
        <w:adjustRightInd w:val="0"/>
        <w:snapToGrid w:val="0"/>
        <w:spacing w:beforeLines="50" w:before="156" w:afterLines="50" w:after="156" w:line="360" w:lineRule="exact"/>
        <w:rPr>
          <w:rFonts w:hAnsi="宋体"/>
          <w:color w:val="000000" w:themeColor="text1"/>
          <w:szCs w:val="21"/>
        </w:rPr>
      </w:pPr>
    </w:p>
    <w:p w14:paraId="2244A330" w14:textId="77777777" w:rsidR="003A5921" w:rsidRDefault="003A5921">
      <w:pPr>
        <w:pStyle w:val="a5"/>
        <w:spacing w:line="300" w:lineRule="auto"/>
        <w:rPr>
          <w:rFonts w:ascii="Times New Roman" w:hAnsi="Times New Roman"/>
          <w:b/>
          <w:color w:val="000000" w:themeColor="text1"/>
          <w:szCs w:val="21"/>
        </w:rPr>
      </w:pPr>
    </w:p>
    <w:p w14:paraId="3E352C53" w14:textId="77777777" w:rsidR="003A5921" w:rsidRDefault="003A5921">
      <w:pPr>
        <w:pStyle w:val="a5"/>
        <w:spacing w:line="300" w:lineRule="auto"/>
        <w:rPr>
          <w:rFonts w:ascii="Times New Roman" w:hAnsi="Times New Roman"/>
          <w:b/>
          <w:color w:val="000000" w:themeColor="text1"/>
          <w:szCs w:val="21"/>
        </w:rPr>
        <w:sectPr w:rsidR="003A5921">
          <w:pgSz w:w="11906" w:h="16838"/>
          <w:pgMar w:top="1440" w:right="1800" w:bottom="1440" w:left="1800" w:header="851" w:footer="992" w:gutter="0"/>
          <w:cols w:space="720"/>
          <w:docGrid w:type="lines" w:linePitch="312"/>
        </w:sectPr>
      </w:pPr>
    </w:p>
    <w:p w14:paraId="18F2355C" w14:textId="77777777" w:rsidR="003A5921" w:rsidRDefault="003A5921">
      <w:pPr>
        <w:pStyle w:val="ae"/>
        <w:spacing w:line="300" w:lineRule="auto"/>
        <w:rPr>
          <w:b w:val="0"/>
          <w:bCs w:val="0"/>
          <w:color w:val="000000" w:themeColor="text1"/>
        </w:rPr>
      </w:pPr>
    </w:p>
    <w:sectPr w:rsidR="003A5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A6D0" w14:textId="77777777" w:rsidR="00A5311D" w:rsidRDefault="00A5311D" w:rsidP="00637BE0">
      <w:r>
        <w:separator/>
      </w:r>
    </w:p>
  </w:endnote>
  <w:endnote w:type="continuationSeparator" w:id="0">
    <w:p w14:paraId="4B873AA4" w14:textId="77777777" w:rsidR="00A5311D" w:rsidRDefault="00A5311D" w:rsidP="0063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929C" w14:textId="77777777" w:rsidR="00A5311D" w:rsidRDefault="00A5311D" w:rsidP="00637BE0">
      <w:r>
        <w:separator/>
      </w:r>
    </w:p>
  </w:footnote>
  <w:footnote w:type="continuationSeparator" w:id="0">
    <w:p w14:paraId="78A21E23" w14:textId="77777777" w:rsidR="00A5311D" w:rsidRDefault="00A5311D" w:rsidP="00637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14AA0D"/>
    <w:multiLevelType w:val="singleLevel"/>
    <w:tmpl w:val="EE14AA0D"/>
    <w:lvl w:ilvl="0">
      <w:start w:val="1"/>
      <w:numFmt w:val="decimal"/>
      <w:suff w:val="space"/>
      <w:lvlText w:val="[%1]"/>
      <w:lvlJc w:val="left"/>
    </w:lvl>
  </w:abstractNum>
  <w:abstractNum w:abstractNumId="1" w15:restartNumberingAfterBreak="0">
    <w:nsid w:val="034A60E3"/>
    <w:multiLevelType w:val="multilevel"/>
    <w:tmpl w:val="034A60E3"/>
    <w:lvl w:ilvl="0">
      <w:start w:val="1"/>
      <w:numFmt w:val="decimal"/>
      <w:lvlText w:val="[%1]"/>
      <w:lvlJc w:val="left"/>
      <w:pPr>
        <w:tabs>
          <w:tab w:val="left" w:pos="680"/>
        </w:tabs>
        <w:ind w:left="680" w:hanging="680"/>
      </w:pPr>
      <w:rPr>
        <w:rFonts w:ascii="宋体" w:eastAsia="宋体" w:hAnsi="宋体" w:cs="Times New Roman" w:hint="eastAsia"/>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3B75398"/>
    <w:multiLevelType w:val="multilevel"/>
    <w:tmpl w:val="23B75398"/>
    <w:lvl w:ilvl="0">
      <w:start w:val="1"/>
      <w:numFmt w:val="decimal"/>
      <w:lvlText w:val="[%1]"/>
      <w:lvlJc w:val="left"/>
      <w:pPr>
        <w:ind w:left="420" w:hanging="420"/>
      </w:pPr>
      <w:rPr>
        <w:rFonts w:ascii="Times New Roman" w:eastAsia="宋体" w:hAnsi="Times New Roman" w:cs="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B2C831F"/>
    <w:multiLevelType w:val="singleLevel"/>
    <w:tmpl w:val="5B2C831F"/>
    <w:lvl w:ilvl="0">
      <w:start w:val="1"/>
      <w:numFmt w:val="decimal"/>
      <w:suff w:val="space"/>
      <w:lvlText w:val="[%1]"/>
      <w:lvlJc w:val="left"/>
    </w:lvl>
  </w:abstractNum>
  <w:abstractNum w:abstractNumId="4" w15:restartNumberingAfterBreak="0">
    <w:nsid w:val="69AA69F7"/>
    <w:multiLevelType w:val="singleLevel"/>
    <w:tmpl w:val="69AA69F7"/>
    <w:lvl w:ilvl="0">
      <w:start w:val="1"/>
      <w:numFmt w:val="decimal"/>
      <w:suff w:val="space"/>
      <w:lvlText w:val="[%1]"/>
      <w:lvlJc w:val="left"/>
    </w:lvl>
  </w:abstractNum>
  <w:abstractNum w:abstractNumId="5" w15:restartNumberingAfterBreak="0">
    <w:nsid w:val="6D8442E6"/>
    <w:multiLevelType w:val="multilevel"/>
    <w:tmpl w:val="6D8442E6"/>
    <w:lvl w:ilvl="0">
      <w:start w:val="1"/>
      <w:numFmt w:val="decimal"/>
      <w:lvlText w:val="[%1]"/>
      <w:lvlJc w:val="left"/>
      <w:pPr>
        <w:ind w:left="420" w:hanging="420"/>
      </w:pPr>
      <w:rPr>
        <w:rFonts w:ascii="Times New Roman" w:eastAsia="宋体" w:hAnsi="Times New Roman" w:cs="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F93598"/>
    <w:multiLevelType w:val="multilevel"/>
    <w:tmpl w:val="75F9359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6571627">
    <w:abstractNumId w:val="2"/>
  </w:num>
  <w:num w:numId="2" w16cid:durableId="736710331">
    <w:abstractNumId w:val="6"/>
  </w:num>
  <w:num w:numId="3" w16cid:durableId="1052575482">
    <w:abstractNumId w:val="0"/>
  </w:num>
  <w:num w:numId="4" w16cid:durableId="703796206">
    <w:abstractNumId w:val="4"/>
  </w:num>
  <w:num w:numId="5" w16cid:durableId="2060586672">
    <w:abstractNumId w:val="3"/>
  </w:num>
  <w:num w:numId="6" w16cid:durableId="1985692158">
    <w:abstractNumId w:val="5"/>
  </w:num>
  <w:num w:numId="7" w16cid:durableId="14441145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rson w15:author="wtlq">
    <w15:presenceInfo w15:providerId="None" w15:userId="wtl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FiMmFiMWYwZTQ1NDc4OTU3NjYxYWFhNzE0NjhmMTMifQ=="/>
  </w:docVars>
  <w:rsids>
    <w:rsidRoot w:val="005443E2"/>
    <w:rsid w:val="00052AB1"/>
    <w:rsid w:val="000531ED"/>
    <w:rsid w:val="00095B16"/>
    <w:rsid w:val="000C31BA"/>
    <w:rsid w:val="000E4503"/>
    <w:rsid w:val="00112B52"/>
    <w:rsid w:val="0012778A"/>
    <w:rsid w:val="001A2FA3"/>
    <w:rsid w:val="001B22B2"/>
    <w:rsid w:val="001E72BF"/>
    <w:rsid w:val="00245DE9"/>
    <w:rsid w:val="00285A4D"/>
    <w:rsid w:val="003649B6"/>
    <w:rsid w:val="003737F3"/>
    <w:rsid w:val="003933ED"/>
    <w:rsid w:val="003A5921"/>
    <w:rsid w:val="003C70EA"/>
    <w:rsid w:val="0045398B"/>
    <w:rsid w:val="00501638"/>
    <w:rsid w:val="005443E2"/>
    <w:rsid w:val="005A1280"/>
    <w:rsid w:val="005E6F8D"/>
    <w:rsid w:val="00637BE0"/>
    <w:rsid w:val="0066216B"/>
    <w:rsid w:val="006A1A7B"/>
    <w:rsid w:val="006E432B"/>
    <w:rsid w:val="007159D5"/>
    <w:rsid w:val="0072049C"/>
    <w:rsid w:val="00742949"/>
    <w:rsid w:val="0079423D"/>
    <w:rsid w:val="007B21F0"/>
    <w:rsid w:val="0083563B"/>
    <w:rsid w:val="00886835"/>
    <w:rsid w:val="008D6C66"/>
    <w:rsid w:val="00963685"/>
    <w:rsid w:val="00963C05"/>
    <w:rsid w:val="00987C61"/>
    <w:rsid w:val="00A01889"/>
    <w:rsid w:val="00A5311D"/>
    <w:rsid w:val="00A53E3C"/>
    <w:rsid w:val="00AA4C3C"/>
    <w:rsid w:val="00B324CD"/>
    <w:rsid w:val="00B5280E"/>
    <w:rsid w:val="00B71DEF"/>
    <w:rsid w:val="00BA7B2C"/>
    <w:rsid w:val="00BB680D"/>
    <w:rsid w:val="00BF06F4"/>
    <w:rsid w:val="00CD6B1B"/>
    <w:rsid w:val="00CF67E4"/>
    <w:rsid w:val="00D11A97"/>
    <w:rsid w:val="00D66363"/>
    <w:rsid w:val="00DB01EC"/>
    <w:rsid w:val="00DE238F"/>
    <w:rsid w:val="00E02788"/>
    <w:rsid w:val="00E02FCB"/>
    <w:rsid w:val="00EA432C"/>
    <w:rsid w:val="00EB3C68"/>
    <w:rsid w:val="00F26D59"/>
    <w:rsid w:val="00F636C9"/>
    <w:rsid w:val="15634FA8"/>
    <w:rsid w:val="5A437166"/>
    <w:rsid w:val="5EE13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E15B2"/>
  <w15:docId w15:val="{D319F001-1F1C-46A7-B7EB-DBA4B85F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annotation text"/>
    <w:basedOn w:val="a"/>
    <w:link w:val="a4"/>
    <w:uiPriority w:val="99"/>
    <w:semiHidden/>
    <w:unhideWhenUsed/>
    <w:pPr>
      <w:jc w:val="left"/>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a5">
    <w:name w:val="Plain Text"/>
    <w:basedOn w:val="a"/>
    <w:link w:val="a6"/>
    <w:qFormat/>
    <w:rPr>
      <w:rFonts w:ascii="宋体" w:eastAsia="宋体" w:hAnsi="Courier New" w:cs="Times New Roman"/>
      <w:szCs w:val="20"/>
    </w:rPr>
  </w:style>
  <w:style w:type="paragraph" w:styleId="TOC8">
    <w:name w:val="toc 8"/>
    <w:basedOn w:val="a"/>
    <w:next w:val="a"/>
    <w:uiPriority w:val="39"/>
    <w:unhideWhenUsed/>
    <w:pPr>
      <w:ind w:leftChars="1400" w:left="2940"/>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d">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11"/>
    <w:qFormat/>
    <w:pPr>
      <w:spacing w:line="480" w:lineRule="auto"/>
      <w:jc w:val="center"/>
      <w:outlineLvl w:val="0"/>
    </w:pPr>
    <w:rPr>
      <w:rFonts w:ascii="Times New Roman" w:eastAsia="宋体" w:hAnsi="Times New Roman" w:cs="Times New Roman"/>
      <w:b/>
      <w:bCs/>
      <w:sz w:val="28"/>
      <w:szCs w:val="28"/>
    </w:rPr>
  </w:style>
  <w:style w:type="paragraph" w:styleId="af">
    <w:name w:val="annotation subject"/>
    <w:basedOn w:val="a3"/>
    <w:next w:val="a3"/>
    <w:link w:val="af0"/>
    <w:uiPriority w:val="99"/>
    <w:semiHidden/>
    <w:unhideWhenUsed/>
    <w:rPr>
      <w:b/>
      <w:bCs/>
    </w:rPr>
  </w:style>
  <w:style w:type="character" w:styleId="af1">
    <w:name w:val="Strong"/>
    <w:qFormat/>
    <w:rPr>
      <w:rFonts w:eastAsia="宋体"/>
      <w:bCs/>
      <w:sz w:val="21"/>
    </w:rPr>
  </w:style>
  <w:style w:type="character" w:styleId="af2">
    <w:name w:val="Hyperlink"/>
    <w:basedOn w:val="a0"/>
    <w:uiPriority w:val="99"/>
    <w:unhideWhenUsed/>
    <w:rPr>
      <w:color w:val="0000FF"/>
      <w:u w:val="single"/>
    </w:rPr>
  </w:style>
  <w:style w:type="character" w:styleId="af3">
    <w:name w:val="annotation reference"/>
    <w:basedOn w:val="a0"/>
    <w:uiPriority w:val="99"/>
    <w:semiHidden/>
    <w:unhideWhenUsed/>
    <w:qFormat/>
    <w:rPr>
      <w:sz w:val="21"/>
      <w:szCs w:val="21"/>
    </w:rPr>
  </w:style>
  <w:style w:type="character" w:customStyle="1" w:styleId="a6">
    <w:name w:val="纯文本 字符"/>
    <w:basedOn w:val="a0"/>
    <w:link w:val="a5"/>
    <w:qFormat/>
    <w:rPr>
      <w:rFonts w:ascii="宋体" w:eastAsia="宋体" w:hAnsi="Courier New" w:cs="Times New Roman"/>
      <w:szCs w:val="20"/>
    </w:rPr>
  </w:style>
  <w:style w:type="paragraph" w:customStyle="1" w:styleId="af4">
    <w:name w:val="首段"/>
    <w:basedOn w:val="a"/>
    <w:link w:val="af5"/>
    <w:qFormat/>
    <w:pPr>
      <w:spacing w:line="360" w:lineRule="exact"/>
      <w:contextualSpacing/>
    </w:pPr>
    <w:rPr>
      <w:rFonts w:ascii="Times New Roman" w:eastAsia="宋体" w:hAnsi="Times New Roman" w:cs="Times New Roman"/>
      <w:bCs/>
      <w:color w:val="000000"/>
      <w:szCs w:val="21"/>
    </w:rPr>
  </w:style>
  <w:style w:type="character" w:customStyle="1" w:styleId="af5">
    <w:name w:val="首段 字符"/>
    <w:link w:val="af4"/>
    <w:qFormat/>
    <w:rPr>
      <w:rFonts w:ascii="Times New Roman" w:eastAsia="宋体" w:hAnsi="Times New Roman" w:cs="Times New Roman"/>
      <w:bCs/>
      <w:color w:val="000000"/>
      <w:szCs w:val="21"/>
    </w:rPr>
  </w:style>
  <w:style w:type="paragraph" w:customStyle="1" w:styleId="-">
    <w:name w:val="标题-实验课"/>
    <w:basedOn w:val="1"/>
    <w:link w:val="-Char"/>
    <w:qFormat/>
    <w:pPr>
      <w:spacing w:before="320" w:after="320" w:line="240" w:lineRule="auto"/>
      <w:jc w:val="center"/>
    </w:pPr>
    <w:rPr>
      <w:rFonts w:ascii="Times New Roman" w:eastAsia="宋体" w:hAnsi="Times New Roman" w:cs="Times New Roman"/>
      <w:sz w:val="32"/>
      <w:szCs w:val="32"/>
    </w:rPr>
  </w:style>
  <w:style w:type="character" w:customStyle="1" w:styleId="-Char">
    <w:name w:val="标题-实验课 Char"/>
    <w:link w:val="-"/>
    <w:rPr>
      <w:rFonts w:ascii="Times New Roman" w:eastAsia="宋体" w:hAnsi="Times New Roman" w:cs="Times New Roman"/>
      <w:b/>
      <w:bCs/>
      <w:kern w:val="44"/>
      <w:sz w:val="32"/>
      <w:szCs w:val="32"/>
    </w:rPr>
  </w:style>
  <w:style w:type="character" w:customStyle="1" w:styleId="10">
    <w:name w:val="标题 1 字符"/>
    <w:basedOn w:val="a0"/>
    <w:link w:val="1"/>
    <w:rPr>
      <w:b/>
      <w:bCs/>
      <w:kern w:val="44"/>
      <w:sz w:val="44"/>
      <w:szCs w:val="44"/>
    </w:rPr>
  </w:style>
  <w:style w:type="paragraph" w:customStyle="1" w:styleId="searchbookauthor">
    <w:name w:val="search_book_author"/>
    <w:basedOn w:val="a"/>
    <w:pPr>
      <w:widowControl/>
      <w:spacing w:before="100" w:beforeAutospacing="1" w:after="100" w:afterAutospacing="1" w:line="210" w:lineRule="atLeast"/>
      <w:jc w:val="left"/>
    </w:pPr>
    <w:rPr>
      <w:rFonts w:ascii="Arial" w:eastAsia="宋体" w:hAnsi="Arial" w:cs="Arial"/>
      <w:color w:val="646464"/>
      <w:kern w:val="0"/>
      <w:sz w:val="24"/>
      <w:szCs w:val="24"/>
    </w:rPr>
  </w:style>
  <w:style w:type="paragraph" w:styleId="af6">
    <w:name w:val="List Paragraph"/>
    <w:basedOn w:val="a"/>
    <w:link w:val="af7"/>
    <w:uiPriority w:val="99"/>
    <w:unhideWhenUsed/>
    <w:qFormat/>
    <w:pPr>
      <w:ind w:firstLineChars="200" w:firstLine="420"/>
    </w:pPr>
    <w:rPr>
      <w:rFonts w:ascii="Times New Roman" w:eastAsia="宋体" w:hAnsi="Times New Roman" w:cs="Times New Roman"/>
      <w:szCs w:val="21"/>
    </w:rPr>
  </w:style>
  <w:style w:type="character" w:customStyle="1" w:styleId="af7">
    <w:name w:val="列表段落 字符"/>
    <w:link w:val="af6"/>
    <w:uiPriority w:val="34"/>
    <w:rPr>
      <w:rFonts w:ascii="Times New Roman" w:eastAsia="宋体" w:hAnsi="Times New Roman" w:cs="Times New Roman"/>
      <w:szCs w:val="21"/>
    </w:rPr>
  </w:style>
  <w:style w:type="character" w:customStyle="1" w:styleId="1Char">
    <w:name w:val="标题 1 Char"/>
    <w:rPr>
      <w:b/>
      <w:bCs/>
      <w:kern w:val="44"/>
      <w:sz w:val="44"/>
      <w:szCs w:val="44"/>
    </w:rPr>
  </w:style>
  <w:style w:type="character" w:customStyle="1" w:styleId="Char">
    <w:name w:val="纯文本 Char"/>
    <w:rPr>
      <w:rFonts w:ascii="宋体" w:hAnsi="Courier New"/>
      <w:kern w:val="2"/>
      <w:sz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f8">
    <w:name w:val="标题 字符"/>
    <w:basedOn w:val="a0"/>
    <w:uiPriority w:val="10"/>
    <w:qFormat/>
    <w:rPr>
      <w:rFonts w:asciiTheme="majorHAnsi" w:eastAsiaTheme="majorEastAsia" w:hAnsiTheme="majorHAnsi" w:cstheme="majorBidi"/>
      <w:b/>
      <w:bCs/>
      <w:sz w:val="32"/>
      <w:szCs w:val="32"/>
    </w:rPr>
  </w:style>
  <w:style w:type="character" w:customStyle="1" w:styleId="11">
    <w:name w:val="标题 字符1"/>
    <w:link w:val="ae"/>
    <w:qFormat/>
    <w:rPr>
      <w:rFonts w:ascii="Times New Roman" w:eastAsia="宋体" w:hAnsi="Times New Roman" w:cs="Times New Roman"/>
      <w:b/>
      <w:bCs/>
      <w:sz w:val="28"/>
      <w:szCs w:val="28"/>
    </w:rPr>
  </w:style>
  <w:style w:type="character" w:customStyle="1" w:styleId="a4">
    <w:name w:val="批注文字 字符"/>
    <w:basedOn w:val="a0"/>
    <w:link w:val="a3"/>
    <w:uiPriority w:val="99"/>
    <w:semiHidden/>
    <w:qFormat/>
  </w:style>
  <w:style w:type="character" w:customStyle="1" w:styleId="af0">
    <w:name w:val="批注主题 字符"/>
    <w:basedOn w:val="a4"/>
    <w:link w:val="af"/>
    <w:uiPriority w:val="99"/>
    <w:semiHidden/>
    <w:qFormat/>
    <w:rPr>
      <w:b/>
      <w:bCs/>
    </w:rPr>
  </w:style>
  <w:style w:type="character" w:customStyle="1" w:styleId="a8">
    <w:name w:val="批注框文本 字符"/>
    <w:basedOn w:val="a0"/>
    <w:link w:val="a7"/>
    <w:uiPriority w:val="99"/>
    <w:semiHidden/>
    <w:rPr>
      <w:sz w:val="18"/>
      <w:szCs w:val="18"/>
    </w:rPr>
  </w:style>
  <w:style w:type="character" w:customStyle="1" w:styleId="transsent">
    <w:name w:val="transsent"/>
    <w:basedOn w:val="a0"/>
  </w:style>
  <w:style w:type="character" w:customStyle="1" w:styleId="skip">
    <w:name w:val="skip"/>
    <w:basedOn w:val="a0"/>
  </w:style>
  <w:style w:type="character" w:customStyle="1" w:styleId="apple-converted-space">
    <w:name w:val="apple-converted-space"/>
    <w:basedOn w:val="a0"/>
  </w:style>
  <w:style w:type="character" w:customStyle="1" w:styleId="12">
    <w:name w:val="纯文本 字符1"/>
    <w:qFormat/>
    <w:rPr>
      <w:rFonts w:ascii="宋体" w:eastAsia="宋体" w:hAnsi="Courier New" w:cs="Times New Roman"/>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arch.dangdang.com/?key2=%D2%B6%B3%AC%B5%C8|&amp;medium=01&amp;category_path=01.00.00.00.00.00" TargetMode="External"/><Relationship Id="rId21" Type="http://schemas.openxmlformats.org/officeDocument/2006/relationships/hyperlink" Target="https://book.jd.com/writer/%E9%AD%8F%E5%9D%9A%E5%8D%8E_1.html" TargetMode="External"/><Relationship Id="rId42" Type="http://schemas.openxmlformats.org/officeDocument/2006/relationships/hyperlink" Target="http://search.dangdang.com/?key2=F.G.Major&amp;medium=01&amp;category_path=01.00.00.00.00.00" TargetMode="External"/><Relationship Id="rId47" Type="http://schemas.openxmlformats.org/officeDocument/2006/relationships/hyperlink" Target="http://search.dangdang.com/?key3=%C7%E5%BB%AA%B4%F3%D1%A7%B3%F6%B0%E6%C9%E7&amp;medium=01&amp;category_path=01.00.00.00.00.00" TargetMode="External"/><Relationship Id="rId63" Type="http://schemas.openxmlformats.org/officeDocument/2006/relationships/hyperlink" Target="http://search.dangdang.com/?key2=Drew&amp;medium=01&amp;category_path=01.00.00.00.00.00" TargetMode="External"/><Relationship Id="rId68" Type="http://schemas.openxmlformats.org/officeDocument/2006/relationships/hyperlink" Target="http://search.dangdang.com/?key3=%B1%B1%BE%A9%D3%CA%B5%E7%B4%F3%D1%A7%B3%F6%B0%E6%C9%E7%D3%D0%CF%DE%B9%AB%CB%BE&amp;medium=01&amp;category_path=01.00.00.00.00.00" TargetMode="External"/><Relationship Id="rId84" Type="http://schemas.openxmlformats.org/officeDocument/2006/relationships/theme" Target="theme/theme1.xml"/><Relationship Id="rId16" Type="http://schemas.openxmlformats.org/officeDocument/2006/relationships/hyperlink" Target="http://search.dangdang.com/?key2=%D1%EE%D5%F0&amp;medium=01&amp;category_path=01.00.00.00.00.00" TargetMode="External"/><Relationship Id="rId11" Type="http://schemas.openxmlformats.org/officeDocument/2006/relationships/hyperlink" Target="http://search.dangdang.com/?key2=&#21016;&#28023;&#23792;&amp;medium=01&amp;category_path=01.00.00.00.00.00" TargetMode="External"/><Relationship Id="rId32" Type="http://schemas.openxmlformats.org/officeDocument/2006/relationships/hyperlink" Target="https://book.jd.com/writer/%E5%BC%A0%E4%BB%81%E4%BC%9F_1.html" TargetMode="External"/><Relationship Id="rId37" Type="http://schemas.openxmlformats.org/officeDocument/2006/relationships/hyperlink" Target="http://search.dangdang.com/?key2=&#36182;&#33521;&#26093;&amp;medium=01&amp;category_path=01.00.00.00.00.00" TargetMode="External"/><Relationship Id="rId53" Type="http://schemas.openxmlformats.org/officeDocument/2006/relationships/hyperlink" Target="http://search.dangdang.com/?key2=%D1%EE%B6%AB%CF%FE&amp;medium=01&amp;category_path=01.00.00.00.00.00" TargetMode="External"/><Relationship Id="rId58" Type="http://schemas.openxmlformats.org/officeDocument/2006/relationships/hyperlink" Target="http://search.dangdang.com/?key2=%C2%DE%CB%D8&amp;medium=01&amp;category_path=01.00.00.00.00.00" TargetMode="External"/><Relationship Id="rId74" Type="http://schemas.openxmlformats.org/officeDocument/2006/relationships/hyperlink" Target="https://book.jd.com/writer/Richard%20E.%20Blahut_1.html" TargetMode="External"/><Relationship Id="rId79" Type="http://schemas.openxmlformats.org/officeDocument/2006/relationships/hyperlink" Target="https://book.douban.com/search/%E5%90%B4%E4%B8%96%E5%BF%A0" TargetMode="External"/><Relationship Id="rId5" Type="http://schemas.openxmlformats.org/officeDocument/2006/relationships/webSettings" Target="webSettings.xml"/><Relationship Id="rId61" Type="http://schemas.openxmlformats.org/officeDocument/2006/relationships/hyperlink" Target="http://search.dangdang.com/?key2=%B5%C2%C2%B3&amp;medium=01&amp;category_path=01.00.00.00.00.00" TargetMode="External"/><Relationship Id="rId82" Type="http://schemas.openxmlformats.org/officeDocument/2006/relationships/fontTable" Target="fontTable.xml"/><Relationship Id="rId19" Type="http://schemas.openxmlformats.org/officeDocument/2006/relationships/hyperlink" Target="https://book.jd.com/writer/%E8%B4%BE%E7%86%B9%E6%BB%A8_1.html" TargetMode="External"/><Relationship Id="rId14" Type="http://schemas.openxmlformats.org/officeDocument/2006/relationships/hyperlink" Target="http://search.dangdang.com/?key2=%C0%B5%D3%A2%D0%F1&amp;medium=01&amp;category_path=01.00.00.00.00.00" TargetMode="External"/><Relationship Id="rId22" Type="http://schemas.openxmlformats.org/officeDocument/2006/relationships/hyperlink" Target="http://search.dangdang.com/?key2=%C0%B5%D3%A2%D0%F1&amp;medium=01&amp;category_path=01.00.00.00.00.00" TargetMode="External"/><Relationship Id="rId27" Type="http://schemas.openxmlformats.org/officeDocument/2006/relationships/hyperlink" Target="https://book.jd.com/writer/%E9%82%A2%E5%9B%BD%E6%B3%A2_1.html" TargetMode="External"/><Relationship Id="rId30" Type="http://schemas.openxmlformats.org/officeDocument/2006/relationships/hyperlink" Target="https://book.jd.com/writer/%E5%BE%90%E9%81%B5%E4%B9%89_1.html" TargetMode="External"/><Relationship Id="rId35" Type="http://schemas.openxmlformats.org/officeDocument/2006/relationships/hyperlink" Target="https://gdpr-info.eu/" TargetMode="External"/><Relationship Id="rId43" Type="http://schemas.openxmlformats.org/officeDocument/2006/relationships/hyperlink" Target="http://search.dangdang.com/?key3=%B9%FA%B7%C0%B9%A4%D2%B5%B3%F6%B0%E6%C9%E7&amp;medium=01&amp;category_path=01.00.00.00.00.00" TargetMode="External"/><Relationship Id="rId48" Type="http://schemas.openxmlformats.org/officeDocument/2006/relationships/hyperlink" Target="http://search.dangdang.com/?key2=%BB%C6%C1%AC%BD%F0&amp;medium=01&amp;category_path=01.00.00.00.00.00" TargetMode="External"/><Relationship Id="rId56" Type="http://schemas.openxmlformats.org/officeDocument/2006/relationships/hyperlink" Target="http://search.dangdang.com/?key3=%C7%E5%BB%AA%B4%F3%D1%A7%B3%F6%B0%E6%C9%E7&amp;medium=01&amp;category_path=01.00.00.00.00.00" TargetMode="External"/><Relationship Id="rId64" Type="http://schemas.openxmlformats.org/officeDocument/2006/relationships/hyperlink" Target="http://search.dangdang.com/?key3=%BB%FA%D0%B5%B9%A4%D2%B5%B3%F6%B0%E6%C9%E7&amp;medium=01&amp;category_path=01.00.00.00.00.00" TargetMode="External"/><Relationship Id="rId69" Type="http://schemas.openxmlformats.org/officeDocument/2006/relationships/hyperlink" Target="http://search.dangdang.com/?key2=%B7%B6%D4%A8&amp;medium=01&amp;category_path=01.00.00.00.00.00" TargetMode="External"/><Relationship Id="rId77" Type="http://schemas.openxmlformats.org/officeDocument/2006/relationships/hyperlink" Target="https://book.jd.com/writer/%E8%AE%B8%E5%A8%9F_1.html" TargetMode="External"/><Relationship Id="rId8" Type="http://schemas.openxmlformats.org/officeDocument/2006/relationships/hyperlink" Target="http://search.china-pub.com/s/?key1=McGraw-Hill+Higher+Education" TargetMode="External"/><Relationship Id="rId51" Type="http://schemas.openxmlformats.org/officeDocument/2006/relationships/hyperlink" Target="http://search.dangdang.com/?key2=%BC%BE%D6%E6%B6%B0&amp;medium=01&amp;category_path=01.00.00.00.00.00" TargetMode="External"/><Relationship Id="rId72" Type="http://schemas.openxmlformats.org/officeDocument/2006/relationships/hyperlink" Target="https://book.jd.com/writer/%E8%83%A1%E8%93%89_1.html" TargetMode="External"/><Relationship Id="rId80" Type="http://schemas.openxmlformats.org/officeDocument/2006/relationships/hyperlink" Target="https://book.douban.com/search/%E7%A5%9D%E4%B8%96%E9%9B%84" TargetMode="External"/><Relationship Id="rId3" Type="http://schemas.openxmlformats.org/officeDocument/2006/relationships/styles" Target="styles.xml"/><Relationship Id="rId12" Type="http://schemas.openxmlformats.org/officeDocument/2006/relationships/hyperlink" Target="http://product.dangdang.com/7448208.html" TargetMode="External"/><Relationship Id="rId17" Type="http://schemas.openxmlformats.org/officeDocument/2006/relationships/hyperlink" Target="http://search.dangdang.com/?key2=%C1%F5%BE%B2&amp;medium=01&amp;category_path=01.00.00.00.00.00" TargetMode="External"/><Relationship Id="rId25" Type="http://schemas.openxmlformats.org/officeDocument/2006/relationships/hyperlink" Target="http://search.dangdang.com/?key2=%C1%F5%BE%B2&amp;medium=01&amp;category_path=01.00.00.00.00.00" TargetMode="External"/><Relationship Id="rId33" Type="http://schemas.openxmlformats.org/officeDocument/2006/relationships/hyperlink" Target="https://book.jd.com/writer/%E6%BB%A1%E5%BF%97%E5%BC%BA_1.html" TargetMode="External"/><Relationship Id="rId38" Type="http://schemas.openxmlformats.org/officeDocument/2006/relationships/hyperlink" Target="http://search.dangdang.com/?key2=&#20365;&#20255;&#25935;&amp;medium=01&amp;category_path=01.00.00.00.00.00" TargetMode="External"/><Relationship Id="rId46" Type="http://schemas.openxmlformats.org/officeDocument/2006/relationships/hyperlink" Target="http://search.dangdang.com/?key2=%BB%AA%CE%AA%C7%F8%BF%E9%C1%B4%BC%BC%CA%F5%BF%AA%B7%A2%CD%C5%B6%D3&amp;medium=01&amp;category_path=01.00.00.00.00.00" TargetMode="External"/><Relationship Id="rId59" Type="http://schemas.openxmlformats.org/officeDocument/2006/relationships/hyperlink" Target="http://search.dangdang.com/?key2=Brian&amp;medium=01&amp;category_path=01.00.00.00.00.00" TargetMode="External"/><Relationship Id="rId67" Type="http://schemas.openxmlformats.org/officeDocument/2006/relationships/hyperlink" Target="http://search.dangdang.com/?key2=%CA%AF%C8%F0%C9%FA&amp;medium=01&amp;category_path=01.00.00.00.00.00" TargetMode="External"/><Relationship Id="rId20" Type="http://schemas.openxmlformats.org/officeDocument/2006/relationships/hyperlink" Target="https://book.jd.com/writer/%E7%8E%8B%E7%A7%80%E5%A8%9F_1.html" TargetMode="External"/><Relationship Id="rId41" Type="http://schemas.openxmlformats.org/officeDocument/2006/relationships/hyperlink" Target="http://search.dangdang.com/?key3=%BB%FA%D0%B5%B9%A4%D2%B5%B3%F6%B0%E6%C9%E7&amp;medium=01&amp;category_path=01.00.00.00.00.00" TargetMode="External"/><Relationship Id="rId54" Type="http://schemas.openxmlformats.org/officeDocument/2006/relationships/hyperlink" Target="http://search.dangdang.com/?key2=%D5%C5%B7%E6&amp;medium=01&amp;category_path=01.00.00.00.00.00" TargetMode="External"/><Relationship Id="rId62" Type="http://schemas.openxmlformats.org/officeDocument/2006/relationships/hyperlink" Target="http://search.dangdang.com/?key2=%B6%C5%C2%D7&amp;medium=01&amp;category_path=01.00.00.00.00.00" TargetMode="External"/><Relationship Id="rId70" Type="http://schemas.openxmlformats.org/officeDocument/2006/relationships/hyperlink" Target="https://book.jd.com/writer/%E8%83%A1%E5%90%91%E4%B8%9C_1.html" TargetMode="External"/><Relationship Id="rId75" Type="http://schemas.openxmlformats.org/officeDocument/2006/relationships/hyperlink" Target="https://book.jd.com/writer/%E9%BB%84%E7%8E%89%E5%88%92_1.html"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arch.dangdang.com/?key2=%C1%F5%CB%BC%D3%EE&amp;medium=01&amp;category_path=01.00.00.00.00.00" TargetMode="External"/><Relationship Id="rId23" Type="http://schemas.openxmlformats.org/officeDocument/2006/relationships/hyperlink" Target="http://search.dangdang.com/?key2=%C1%F5%CB%BC%D3%EE&amp;medium=01&amp;category_path=01.00.00.00.00.00" TargetMode="External"/><Relationship Id="rId28" Type="http://schemas.openxmlformats.org/officeDocument/2006/relationships/hyperlink" Target="https://book.jd.com/writer/%E6%9D%A8%E6%9C%9D%E6%99%96_1.html" TargetMode="External"/><Relationship Id="rId36" Type="http://schemas.openxmlformats.org/officeDocument/2006/relationships/hyperlink" Target="https://gdpr-info.eu/" TargetMode="External"/><Relationship Id="rId49" Type="http://schemas.openxmlformats.org/officeDocument/2006/relationships/hyperlink" Target="http://search.dangdang.com/?key2=%CE%E2%CB%BC%BD%F8&amp;medium=01&amp;category_path=01.00.00.00.00.00" TargetMode="External"/><Relationship Id="rId57" Type="http://schemas.openxmlformats.org/officeDocument/2006/relationships/hyperlink" Target="http://search.dangdang.com/?key2=%B2%BC%C0%B3%B6%F7&amp;medium=01&amp;category_path=01.00.00.00.00.00" TargetMode="External"/><Relationship Id="rId10" Type="http://schemas.openxmlformats.org/officeDocument/2006/relationships/hyperlink" Target="http://search.dangdang.com/?key2=&#21016;&#25991;&#28165;&amp;medium=01&amp;category_path=01.00.00.00.00.00" TargetMode="External"/><Relationship Id="rId31" Type="http://schemas.openxmlformats.org/officeDocument/2006/relationships/hyperlink" Target="https://book.jd.com/writer/%E5%88%98%E5%BD%A6%E5%90%9B_1.html" TargetMode="External"/><Relationship Id="rId44" Type="http://schemas.openxmlformats.org/officeDocument/2006/relationships/hyperlink" Target="http://search.dangdang.com/?key2=%B3%C2%EA%CD&amp;medium=01&amp;category_path=01.00.00.00.00.00" TargetMode="External"/><Relationship Id="rId52" Type="http://schemas.openxmlformats.org/officeDocument/2006/relationships/hyperlink" Target="http://search.dangdang.com/?key3=%BB%FA%D0%B5%B9%A4%D2%B5%B3%F6%B0%E6%C9%E7&amp;medium=01&amp;category_path=01.00.00.00.00.00" TargetMode="External"/><Relationship Id="rId60" Type="http://schemas.openxmlformats.org/officeDocument/2006/relationships/hyperlink" Target="http://search.dangdang.com/?key2=Russell&amp;medium=01&amp;category_path=01.00.00.00.00.00" TargetMode="External"/><Relationship Id="rId65" Type="http://schemas.openxmlformats.org/officeDocument/2006/relationships/hyperlink" Target="http://search.dangdang.com/?key2=%C5%A3%C9%D9%D5%C3&amp;medium=01&amp;category_path=01.00.00.00.00.00" TargetMode="External"/><Relationship Id="rId73" Type="http://schemas.openxmlformats.org/officeDocument/2006/relationships/hyperlink" Target="https://book.jd.com/writer/%E7%90%86%E6%9F%A5%E5%BE%B7E.%20%E5%B8%83%E6%8B%89%E8%83%A1%E7%89%B9_1.html" TargetMode="External"/><Relationship Id="rId78" Type="http://schemas.openxmlformats.org/officeDocument/2006/relationships/hyperlink" Target="https://book.jd.com/publish/%E6%9C%BA%E6%A2%B0%E5%B7%A5%E4%B8%9A%E5%87%BA%E7%89%88%E7%A4%BE_1.html" TargetMode="External"/><Relationship Id="rId81" Type="http://schemas.openxmlformats.org/officeDocument/2006/relationships/hyperlink" Target="https://book.douban.com/search/%E5%BC%A0%E6%96%87%E6%94%BF%20%E7%AD%89" TargetMode="External"/><Relationship Id="rId4" Type="http://schemas.openxmlformats.org/officeDocument/2006/relationships/settings" Target="settings.xml"/><Relationship Id="rId9" Type="http://schemas.openxmlformats.org/officeDocument/2006/relationships/hyperlink" Target="http://search.dangdang.com/?key2=&#21375;&#26031;&#27721;&amp;medium=01&amp;category_path=01.00.00.00.00.00" TargetMode="External"/><Relationship Id="rId13" Type="http://schemas.openxmlformats.org/officeDocument/2006/relationships/hyperlink" Target="http://search.dangdang.com/rd.asp?id=8889103&amp;clsid=01.54.19.00&amp;key=%b2%d9%d7%f7%cf%b5%cd%b3%b0%b2%c8%ab" TargetMode="External"/><Relationship Id="rId18" Type="http://schemas.openxmlformats.org/officeDocument/2006/relationships/hyperlink" Target="http://search.dangdang.com/?key2=%D2%B6%B3%AC%B5%C8|&amp;medium=01&amp;category_path=01.00.00.00.00.00" TargetMode="External"/><Relationship Id="rId39" Type="http://schemas.openxmlformats.org/officeDocument/2006/relationships/hyperlink" Target="http://search.dangdang.com/?key2=%D1%EE%D2%E5%CF%C8&amp;medium=01&amp;category_path=01.00.00.00.00.00" TargetMode="External"/><Relationship Id="rId34" Type="http://schemas.openxmlformats.org/officeDocument/2006/relationships/hyperlink" Target="http://www.china-pub.com/s/?key1=%c1%f5%bf%cb%c1%fa+%b7%eb%b5%c7%b9%fa+%ca%af%ce%c4%b2%fd" TargetMode="External"/><Relationship Id="rId50" Type="http://schemas.openxmlformats.org/officeDocument/2006/relationships/hyperlink" Target="http://search.dangdang.com/?key2=%B2%DC%B7%E6&amp;medium=01&amp;category_path=01.00.00.00.00.00" TargetMode="External"/><Relationship Id="rId55" Type="http://schemas.openxmlformats.org/officeDocument/2006/relationships/hyperlink" Target="http://search.dangdang.com/?key2=%B3%C2%CA%C0%D3%C5&amp;medium=01&amp;category_path=01.00.00.00.00.00" TargetMode="External"/><Relationship Id="rId76" Type="http://schemas.openxmlformats.org/officeDocument/2006/relationships/hyperlink" Target="https://book.jd.com/writer/%E8%96%9B%E6%98%8E%E5%AF%8C_1.html" TargetMode="External"/><Relationship Id="rId7" Type="http://schemas.openxmlformats.org/officeDocument/2006/relationships/endnotes" Target="endnotes.xml"/><Relationship Id="rId71" Type="http://schemas.openxmlformats.org/officeDocument/2006/relationships/hyperlink" Target="https://book.jd.com/writer/%E9%AD%8F%E7%90%B4%E8%8A%B3_1.html" TargetMode="External"/><Relationship Id="rId2" Type="http://schemas.openxmlformats.org/officeDocument/2006/relationships/numbering" Target="numbering.xml"/><Relationship Id="rId29" Type="http://schemas.openxmlformats.org/officeDocument/2006/relationships/hyperlink" Target="https://book.jd.com/writer/%E9%83%AD%E5%BA%86_1.html" TargetMode="External"/><Relationship Id="rId24" Type="http://schemas.openxmlformats.org/officeDocument/2006/relationships/hyperlink" Target="http://search.dangdang.com/?key2=%D1%EE%D5%F0&amp;medium=01&amp;category_path=01.00.00.00.00.00" TargetMode="External"/><Relationship Id="rId40" Type="http://schemas.openxmlformats.org/officeDocument/2006/relationships/hyperlink" Target="http://search.dangdang.com/?key2=%C5%A5%D0%C4%D0%C3&amp;medium=01&amp;category_path=01.00.00.00.00.00" TargetMode="External"/><Relationship Id="rId45" Type="http://schemas.openxmlformats.org/officeDocument/2006/relationships/hyperlink" Target="http://search.dangdang.com/?key3=%B9%FA%B7%C0%B9%A4%D2%B5%B3%F6%B0%E6%C9%E7&amp;medium=01&amp;category_path=01.00.00.00.00.00" TargetMode="External"/><Relationship Id="rId66" Type="http://schemas.openxmlformats.org/officeDocument/2006/relationships/hyperlink" Target="http://search.dangdang.com/?key3=%BB%FA%D0%B5%B9%A4%D2%B5%B3%F6%B0%E6%C9%E7&amp;medium=01&amp;category_path=01.00.00.00.0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7194-99B5-4070-A6AA-9DC4088C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51</Pages>
  <Words>7131</Words>
  <Characters>40648</Characters>
  <Application>Microsoft Office Word</Application>
  <DocSecurity>0</DocSecurity>
  <Lines>338</Lines>
  <Paragraphs>95</Paragraphs>
  <ScaleCrop>false</ScaleCrop>
  <Company/>
  <LinksUpToDate>false</LinksUpToDate>
  <CharactersWithSpaces>47684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凡 肖</cp:lastModifiedBy>
  <cp:revision>4</cp:revision>
  <dcterms:created xsi:type="dcterms:W3CDTF">2022-02-24T03:32:00Z</dcterms:created>
  <dcterms:modified xsi:type="dcterms:W3CDTF">2023-11-17T04:16:00Z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36C7E77475244ED288EA040E135E9719_12</vt:lpwstr>
  </property>
</Properties>
</file>